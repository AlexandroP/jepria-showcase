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CD026" w14:textId="77777777" w:rsidR="00470419" w:rsidRPr="007D751A" w:rsidRDefault="00470419" w:rsidP="00A5343C">
      <w:pPr>
        <w:pStyle w:val="af1"/>
        <w:rPr>
          <w:lang w:val="en-US"/>
        </w:rPr>
      </w:pPr>
    </w:p>
    <w:p w14:paraId="3A8A40A9" w14:textId="77777777" w:rsidR="00470419" w:rsidRPr="003A3364" w:rsidRDefault="00470419" w:rsidP="00A5343C">
      <w:pPr>
        <w:pStyle w:val="af1"/>
      </w:pPr>
    </w:p>
    <w:p w14:paraId="64DF5AB9" w14:textId="77777777" w:rsidR="00470419" w:rsidRPr="003A3364" w:rsidRDefault="00470419" w:rsidP="00A5343C">
      <w:pPr>
        <w:pStyle w:val="af1"/>
      </w:pPr>
    </w:p>
    <w:p w14:paraId="67A86869" w14:textId="77777777" w:rsidR="00470419" w:rsidRPr="003A3364" w:rsidRDefault="00470419" w:rsidP="00A5343C">
      <w:pPr>
        <w:pStyle w:val="af1"/>
      </w:pPr>
    </w:p>
    <w:p w14:paraId="42BA71FD" w14:textId="77777777" w:rsidR="00470419" w:rsidRPr="003A3364" w:rsidRDefault="00470419" w:rsidP="00A5343C">
      <w:pPr>
        <w:pStyle w:val="af1"/>
      </w:pPr>
    </w:p>
    <w:p w14:paraId="05B3DBB1" w14:textId="77777777" w:rsidR="00470419" w:rsidRPr="003A3364" w:rsidRDefault="00470419" w:rsidP="00F163D0">
      <w:pPr>
        <w:pStyle w:val="af1"/>
        <w:ind w:firstLine="0"/>
      </w:pPr>
    </w:p>
    <w:p w14:paraId="5FFFD48A" w14:textId="77777777" w:rsidR="00470419" w:rsidRPr="003A3364" w:rsidRDefault="00470419" w:rsidP="00A5343C">
      <w:pPr>
        <w:pStyle w:val="af1"/>
      </w:pPr>
    </w:p>
    <w:p w14:paraId="748997A8" w14:textId="77777777" w:rsidR="00400630" w:rsidRPr="0056545F" w:rsidRDefault="00EE6D1E" w:rsidP="00A5343C">
      <w:pPr>
        <w:pStyle w:val="a5"/>
        <w:rPr>
          <w:rFonts w:ascii="Times New Roman" w:hAnsi="Times New Roman"/>
          <w:bCs/>
          <w:caps/>
          <w:sz w:val="22"/>
          <w:szCs w:val="22"/>
          <w:lang w:val="en-US"/>
        </w:rPr>
      </w:pPr>
      <w:r w:rsidRPr="00EE6D1E">
        <w:t>Конфигурирование и запуск Selenium-тестов JepRia-приложений</w:t>
      </w:r>
      <w:r w:rsidR="0056545F">
        <w:t xml:space="preserve"> с помощью </w:t>
      </w:r>
      <w:r w:rsidR="0056545F">
        <w:rPr>
          <w:lang w:val="en-US"/>
        </w:rPr>
        <w:t>TestNG</w:t>
      </w:r>
    </w:p>
    <w:p w14:paraId="5D8C0CF4" w14:textId="77777777" w:rsidR="00EC60F9" w:rsidRPr="00027375" w:rsidRDefault="00EC60F9" w:rsidP="00A5343C">
      <w:pPr>
        <w:pStyle w:val="afc"/>
      </w:pPr>
      <w:r w:rsidRPr="00027375">
        <w:t>Оглавление</w:t>
      </w:r>
    </w:p>
    <w:p w14:paraId="60D9CF78" w14:textId="77777777" w:rsidR="00C10F1E" w:rsidRPr="0047360D" w:rsidRDefault="00400630" w:rsidP="00A5343C">
      <w:pPr>
        <w:pStyle w:val="a4"/>
      </w:pPr>
      <w:r w:rsidRPr="0047360D">
        <w:t xml:space="preserve"> </w:t>
      </w:r>
    </w:p>
    <w:p w14:paraId="1EF91ED7" w14:textId="77777777" w:rsidR="008822C5" w:rsidRDefault="001F2090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455650205" w:history="1">
        <w:r w:rsidR="008822C5" w:rsidRPr="00F957AB">
          <w:rPr>
            <w:rStyle w:val="af0"/>
            <w:noProof/>
          </w:rPr>
          <w:t>1.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>Аннотация</w:t>
        </w:r>
        <w:r w:rsidR="008822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20D554" w14:textId="77777777" w:rsidR="008822C5" w:rsidRDefault="00EF0F96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06" w:history="1">
        <w:r w:rsidR="008822C5" w:rsidRPr="00F957AB">
          <w:rPr>
            <w:rStyle w:val="af0"/>
            <w:noProof/>
          </w:rPr>
          <w:t>2.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>Общие сведения об используемом ПО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_Toc455650206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3</w:t>
        </w:r>
        <w:r w:rsidR="001F2090">
          <w:rPr>
            <w:noProof/>
            <w:webHidden/>
          </w:rPr>
          <w:fldChar w:fldCharType="end"/>
        </w:r>
      </w:hyperlink>
    </w:p>
    <w:p w14:paraId="44A4CC56" w14:textId="77777777" w:rsidR="008822C5" w:rsidRDefault="00EF0F96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07" w:history="1">
        <w:r w:rsidR="008822C5" w:rsidRPr="00F957AB">
          <w:rPr>
            <w:rStyle w:val="af0"/>
            <w:noProof/>
          </w:rPr>
          <w:t>3.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>Поддержка автоматизации тестирования приложений на прикладном уровне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_Toc455650207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3</w:t>
        </w:r>
        <w:r w:rsidR="001F2090">
          <w:rPr>
            <w:noProof/>
            <w:webHidden/>
          </w:rPr>
          <w:fldChar w:fldCharType="end"/>
        </w:r>
      </w:hyperlink>
    </w:p>
    <w:p w14:paraId="013FCA66" w14:textId="77777777" w:rsidR="008822C5" w:rsidRDefault="00EF0F96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08" w:history="1">
        <w:r w:rsidR="008822C5" w:rsidRPr="00F957AB">
          <w:rPr>
            <w:rStyle w:val="af0"/>
            <w:noProof/>
            <w:lang w:val="en-US"/>
          </w:rPr>
          <w:t>3.1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 xml:space="preserve">Присвоение идентификаторов </w:t>
        </w:r>
        <w:r w:rsidR="008822C5" w:rsidRPr="00F957AB">
          <w:rPr>
            <w:rStyle w:val="af0"/>
            <w:noProof/>
            <w:lang w:val="en-US"/>
          </w:rPr>
          <w:t>web-</w:t>
        </w:r>
        <w:r w:rsidR="008822C5" w:rsidRPr="00F957AB">
          <w:rPr>
            <w:rStyle w:val="af0"/>
            <w:noProof/>
          </w:rPr>
          <w:t>элементам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_Toc455650208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4</w:t>
        </w:r>
        <w:r w:rsidR="001F2090">
          <w:rPr>
            <w:noProof/>
            <w:webHidden/>
          </w:rPr>
          <w:fldChar w:fldCharType="end"/>
        </w:r>
      </w:hyperlink>
    </w:p>
    <w:p w14:paraId="074465A7" w14:textId="77777777" w:rsidR="008822C5" w:rsidRDefault="00EF0F96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09" w:history="1">
        <w:r w:rsidR="008822C5" w:rsidRPr="00F957AB">
          <w:rPr>
            <w:rStyle w:val="af0"/>
            <w:noProof/>
          </w:rPr>
          <w:t>3.2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>Создание интерфейса для тестирования класса (</w:t>
        </w:r>
        <w:r w:rsidR="008822C5" w:rsidRPr="00F957AB">
          <w:rPr>
            <w:rStyle w:val="af0"/>
            <w:noProof/>
            <w:lang w:val="en-US"/>
          </w:rPr>
          <w:t>Class</w:t>
        </w:r>
        <w:r w:rsidR="008822C5" w:rsidRPr="00F957AB">
          <w:rPr>
            <w:rStyle w:val="af0"/>
            <w:noProof/>
          </w:rPr>
          <w:t xml:space="preserve"> </w:t>
        </w:r>
        <w:r w:rsidR="008822C5" w:rsidRPr="00F957AB">
          <w:rPr>
            <w:rStyle w:val="af0"/>
            <w:noProof/>
            <w:lang w:val="en-US"/>
          </w:rPr>
          <w:t>Under</w:t>
        </w:r>
        <w:r w:rsidR="008822C5" w:rsidRPr="00F957AB">
          <w:rPr>
            <w:rStyle w:val="af0"/>
            <w:noProof/>
          </w:rPr>
          <w:t xml:space="preserve"> </w:t>
        </w:r>
        <w:r w:rsidR="008822C5" w:rsidRPr="00F957AB">
          <w:rPr>
            <w:rStyle w:val="af0"/>
            <w:noProof/>
            <w:lang w:val="en-US"/>
          </w:rPr>
          <w:t>Test</w:t>
        </w:r>
        <w:r w:rsidR="008822C5" w:rsidRPr="00F957AB">
          <w:rPr>
            <w:rStyle w:val="af0"/>
            <w:noProof/>
          </w:rPr>
          <w:t xml:space="preserve">, </w:t>
        </w:r>
        <w:r w:rsidR="008822C5" w:rsidRPr="00F957AB">
          <w:rPr>
            <w:rStyle w:val="af0"/>
            <w:noProof/>
            <w:lang w:val="en-US"/>
          </w:rPr>
          <w:t>CUT</w:t>
        </w:r>
        <w:r w:rsidR="008822C5" w:rsidRPr="00F957AB">
          <w:rPr>
            <w:rStyle w:val="af0"/>
            <w:noProof/>
          </w:rPr>
          <w:t>)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_Toc455650209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4</w:t>
        </w:r>
        <w:r w:rsidR="001F2090">
          <w:rPr>
            <w:noProof/>
            <w:webHidden/>
          </w:rPr>
          <w:fldChar w:fldCharType="end"/>
        </w:r>
      </w:hyperlink>
    </w:p>
    <w:p w14:paraId="65FC6CCB" w14:textId="77777777" w:rsidR="008822C5" w:rsidRDefault="00EF0F96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0" w:history="1">
        <w:r w:rsidR="008822C5" w:rsidRPr="00F957AB">
          <w:rPr>
            <w:rStyle w:val="af0"/>
            <w:noProof/>
          </w:rPr>
          <w:t>3.3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>Реализация интерфейса для тестирования класса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_Toc455650210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5</w:t>
        </w:r>
        <w:r w:rsidR="001F2090">
          <w:rPr>
            <w:noProof/>
            <w:webHidden/>
          </w:rPr>
          <w:fldChar w:fldCharType="end"/>
        </w:r>
      </w:hyperlink>
    </w:p>
    <w:p w14:paraId="1FE684C6" w14:textId="77777777" w:rsidR="008822C5" w:rsidRDefault="00EF0F96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1" w:history="1">
        <w:r w:rsidR="008822C5" w:rsidRPr="00F957AB">
          <w:rPr>
            <w:rStyle w:val="af0"/>
            <w:noProof/>
          </w:rPr>
          <w:t>3.4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>Разработка тестов JepRia-приложений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_Toc455650211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7</w:t>
        </w:r>
        <w:r w:rsidR="001F2090">
          <w:rPr>
            <w:noProof/>
            <w:webHidden/>
          </w:rPr>
          <w:fldChar w:fldCharType="end"/>
        </w:r>
      </w:hyperlink>
    </w:p>
    <w:p w14:paraId="698053A1" w14:textId="77777777" w:rsidR="008822C5" w:rsidRDefault="00EF0F96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5650212" w:history="1">
        <w:r w:rsidR="008822C5" w:rsidRPr="00F957AB">
          <w:rPr>
            <w:rStyle w:val="af0"/>
            <w:noProof/>
          </w:rPr>
          <w:t>3.4.1</w:t>
        </w:r>
        <w:r w:rsidR="008822C5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8822C5" w:rsidRPr="00F957AB">
          <w:rPr>
            <w:rStyle w:val="af0"/>
            <w:noProof/>
          </w:rPr>
          <w:t>Тесты, управляемые данными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_Toc455650212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7</w:t>
        </w:r>
        <w:r w:rsidR="001F2090">
          <w:rPr>
            <w:noProof/>
            <w:webHidden/>
          </w:rPr>
          <w:fldChar w:fldCharType="end"/>
        </w:r>
      </w:hyperlink>
    </w:p>
    <w:p w14:paraId="7B152E10" w14:textId="77777777" w:rsidR="008822C5" w:rsidRDefault="00EF0F96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3" w:history="1">
        <w:r w:rsidR="008822C5" w:rsidRPr="00F957AB">
          <w:rPr>
            <w:rStyle w:val="af0"/>
            <w:noProof/>
          </w:rPr>
          <w:t>3.5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 xml:space="preserve">Конфигурирование тестов для </w:t>
        </w:r>
        <w:r w:rsidR="008822C5" w:rsidRPr="00F957AB">
          <w:rPr>
            <w:rStyle w:val="af0"/>
            <w:noProof/>
            <w:lang w:val="en-US"/>
          </w:rPr>
          <w:t>TestNG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_Toc455650213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9</w:t>
        </w:r>
        <w:r w:rsidR="001F2090">
          <w:rPr>
            <w:noProof/>
            <w:webHidden/>
          </w:rPr>
          <w:fldChar w:fldCharType="end"/>
        </w:r>
      </w:hyperlink>
    </w:p>
    <w:p w14:paraId="76950F33" w14:textId="77777777" w:rsidR="008822C5" w:rsidRDefault="00EF0F96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5650214" w:history="1">
        <w:r w:rsidR="008822C5" w:rsidRPr="00F957AB">
          <w:rPr>
            <w:rStyle w:val="af0"/>
            <w:noProof/>
          </w:rPr>
          <w:t>3.5.1</w:t>
        </w:r>
        <w:r w:rsidR="008822C5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8822C5" w:rsidRPr="00F957AB">
          <w:rPr>
            <w:rStyle w:val="af0"/>
            <w:noProof/>
          </w:rPr>
          <w:t xml:space="preserve">Группировка тестов в </w:t>
        </w:r>
        <w:r w:rsidR="008822C5" w:rsidRPr="00F957AB">
          <w:rPr>
            <w:rStyle w:val="af0"/>
            <w:noProof/>
            <w:lang w:val="en-US"/>
          </w:rPr>
          <w:t>java</w:t>
        </w:r>
        <w:r w:rsidR="008822C5" w:rsidRPr="00F957AB">
          <w:rPr>
            <w:rStyle w:val="af0"/>
            <w:noProof/>
          </w:rPr>
          <w:t>-классах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_Toc455650214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9</w:t>
        </w:r>
        <w:r w:rsidR="001F2090">
          <w:rPr>
            <w:noProof/>
            <w:webHidden/>
          </w:rPr>
          <w:fldChar w:fldCharType="end"/>
        </w:r>
      </w:hyperlink>
    </w:p>
    <w:p w14:paraId="4F750D3D" w14:textId="77777777" w:rsidR="008822C5" w:rsidRDefault="00EF0F96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5650215" w:history="1">
        <w:r w:rsidR="008822C5" w:rsidRPr="00F957AB">
          <w:rPr>
            <w:rStyle w:val="af0"/>
            <w:noProof/>
          </w:rPr>
          <w:t>3.5.2</w:t>
        </w:r>
        <w:r w:rsidR="008822C5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8822C5" w:rsidRPr="00F957AB">
          <w:rPr>
            <w:rStyle w:val="af0"/>
            <w:noProof/>
          </w:rPr>
          <w:t xml:space="preserve">Фильтрация запускаемых тестов в </w:t>
        </w:r>
        <w:r w:rsidR="008822C5" w:rsidRPr="00F957AB">
          <w:rPr>
            <w:rStyle w:val="af0"/>
            <w:noProof/>
            <w:lang w:val="en-US"/>
          </w:rPr>
          <w:t>test</w:t>
        </w:r>
        <w:r w:rsidR="008822C5" w:rsidRPr="00F957AB">
          <w:rPr>
            <w:rStyle w:val="af0"/>
            <w:noProof/>
          </w:rPr>
          <w:t>-</w:t>
        </w:r>
        <w:r w:rsidR="008822C5" w:rsidRPr="00F957AB">
          <w:rPr>
            <w:rStyle w:val="af0"/>
            <w:noProof/>
            <w:lang w:val="en-US"/>
          </w:rPr>
          <w:t>suite</w:t>
        </w:r>
        <w:r w:rsidR="008822C5" w:rsidRPr="00F957AB">
          <w:rPr>
            <w:rStyle w:val="af0"/>
            <w:noProof/>
          </w:rPr>
          <w:t>-файлах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_Toc455650215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10</w:t>
        </w:r>
        <w:r w:rsidR="001F2090">
          <w:rPr>
            <w:noProof/>
            <w:webHidden/>
          </w:rPr>
          <w:fldChar w:fldCharType="end"/>
        </w:r>
      </w:hyperlink>
    </w:p>
    <w:p w14:paraId="5889C4C9" w14:textId="77777777" w:rsidR="008822C5" w:rsidRDefault="00EF0F96">
      <w:pPr>
        <w:pStyle w:val="31"/>
        <w:tabs>
          <w:tab w:val="left" w:pos="1540"/>
          <w:tab w:val="right" w:leader="dot" w:pos="14562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5650216" w:history="1">
        <w:r w:rsidR="008822C5" w:rsidRPr="00F957AB">
          <w:rPr>
            <w:rStyle w:val="af0"/>
            <w:noProof/>
          </w:rPr>
          <w:t>3.5.3</w:t>
        </w:r>
        <w:r w:rsidR="008822C5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8822C5" w:rsidRPr="00F957AB">
          <w:rPr>
            <w:rStyle w:val="af0"/>
            <w:noProof/>
          </w:rPr>
          <w:t xml:space="preserve">Настройка параметров запуска тестов в файле </w:t>
        </w:r>
        <w:r w:rsidR="008822C5" w:rsidRPr="00F957AB">
          <w:rPr>
            <w:rStyle w:val="af0"/>
            <w:rFonts w:ascii="Courier New" w:hAnsi="Courier New" w:cs="Courier New"/>
            <w:noProof/>
            <w:lang w:val="en-US"/>
          </w:rPr>
          <w:t>test</w:t>
        </w:r>
        <w:r w:rsidR="008822C5" w:rsidRPr="00F957AB">
          <w:rPr>
            <w:rStyle w:val="af0"/>
            <w:rFonts w:ascii="Courier New" w:hAnsi="Courier New" w:cs="Courier New"/>
            <w:noProof/>
          </w:rPr>
          <w:t>.</w:t>
        </w:r>
        <w:r w:rsidR="008822C5" w:rsidRPr="00F957AB">
          <w:rPr>
            <w:rStyle w:val="af0"/>
            <w:rFonts w:ascii="Courier New" w:hAnsi="Courier New" w:cs="Courier New"/>
            <w:noProof/>
            <w:lang w:val="en-US"/>
          </w:rPr>
          <w:t>properties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_Toc455650216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12</w:t>
        </w:r>
        <w:r w:rsidR="001F2090">
          <w:rPr>
            <w:noProof/>
            <w:webHidden/>
          </w:rPr>
          <w:fldChar w:fldCharType="end"/>
        </w:r>
      </w:hyperlink>
    </w:p>
    <w:p w14:paraId="384F34E0" w14:textId="77777777" w:rsidR="008822C5" w:rsidRDefault="00EF0F96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17" w:history="1">
        <w:r w:rsidR="008822C5" w:rsidRPr="00F957AB">
          <w:rPr>
            <w:rStyle w:val="af0"/>
            <w:noProof/>
          </w:rPr>
          <w:t>4.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 xml:space="preserve">Запуск тестов с помощью </w:t>
        </w:r>
        <w:r w:rsidR="008822C5" w:rsidRPr="00F957AB">
          <w:rPr>
            <w:rStyle w:val="af0"/>
            <w:noProof/>
            <w:lang w:val="en-US"/>
          </w:rPr>
          <w:t>Ant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_Toc455650217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12</w:t>
        </w:r>
        <w:r w:rsidR="001F2090">
          <w:rPr>
            <w:noProof/>
            <w:webHidden/>
          </w:rPr>
          <w:fldChar w:fldCharType="end"/>
        </w:r>
      </w:hyperlink>
    </w:p>
    <w:p w14:paraId="51AC57C1" w14:textId="77777777" w:rsidR="008822C5" w:rsidRDefault="00EF0F96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8" w:history="1">
        <w:r w:rsidR="008822C5" w:rsidRPr="00F957AB">
          <w:rPr>
            <w:rStyle w:val="af0"/>
            <w:noProof/>
          </w:rPr>
          <w:t>4.1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>Определение параметров запуска тестов в командной строке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_Toc455650218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12</w:t>
        </w:r>
        <w:r w:rsidR="001F2090">
          <w:rPr>
            <w:noProof/>
            <w:webHidden/>
          </w:rPr>
          <w:fldChar w:fldCharType="end"/>
        </w:r>
      </w:hyperlink>
    </w:p>
    <w:p w14:paraId="5BAF73E8" w14:textId="77777777" w:rsidR="008822C5" w:rsidRDefault="00EF0F96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19" w:history="1">
        <w:r w:rsidR="008822C5" w:rsidRPr="00F957AB">
          <w:rPr>
            <w:rStyle w:val="af0"/>
            <w:noProof/>
          </w:rPr>
          <w:t>4.2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 xml:space="preserve">Описание цели для </w:t>
        </w:r>
        <w:r w:rsidR="008822C5" w:rsidRPr="00F957AB">
          <w:rPr>
            <w:rStyle w:val="af0"/>
            <w:noProof/>
            <w:lang w:val="en-US"/>
          </w:rPr>
          <w:t>Selenium</w:t>
        </w:r>
        <w:r w:rsidR="008822C5" w:rsidRPr="00F957AB">
          <w:rPr>
            <w:rStyle w:val="af0"/>
            <w:noProof/>
          </w:rPr>
          <w:t xml:space="preserve">-тестирования в </w:t>
        </w:r>
        <w:r w:rsidR="008822C5" w:rsidRPr="00F957AB">
          <w:rPr>
            <w:rStyle w:val="af0"/>
            <w:noProof/>
            <w:lang w:val="en-US"/>
          </w:rPr>
          <w:t>build</w:t>
        </w:r>
        <w:r w:rsidR="008822C5" w:rsidRPr="00F957AB">
          <w:rPr>
            <w:rStyle w:val="af0"/>
            <w:noProof/>
          </w:rPr>
          <w:t>-файле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_Toc455650219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13</w:t>
        </w:r>
        <w:r w:rsidR="001F2090">
          <w:rPr>
            <w:noProof/>
            <w:webHidden/>
          </w:rPr>
          <w:fldChar w:fldCharType="end"/>
        </w:r>
      </w:hyperlink>
    </w:p>
    <w:p w14:paraId="74FE8197" w14:textId="77777777" w:rsidR="008822C5" w:rsidRDefault="00EF0F96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20" w:history="1">
        <w:r w:rsidR="008822C5" w:rsidRPr="00F957AB">
          <w:rPr>
            <w:rStyle w:val="af0"/>
            <w:noProof/>
          </w:rPr>
          <w:t>5.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>Тестовые отчёты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_Toc455650220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14</w:t>
        </w:r>
        <w:r w:rsidR="001F2090">
          <w:rPr>
            <w:noProof/>
            <w:webHidden/>
          </w:rPr>
          <w:fldChar w:fldCharType="end"/>
        </w:r>
      </w:hyperlink>
    </w:p>
    <w:p w14:paraId="62BE76CA" w14:textId="77777777" w:rsidR="008822C5" w:rsidRDefault="00EF0F96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21" w:history="1">
        <w:r w:rsidR="008822C5" w:rsidRPr="00F957AB">
          <w:rPr>
            <w:rStyle w:val="af0"/>
            <w:noProof/>
          </w:rPr>
          <w:t>6.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>Расширенное конфигурирование тестов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_Toc455650221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14</w:t>
        </w:r>
        <w:r w:rsidR="001F2090">
          <w:rPr>
            <w:noProof/>
            <w:webHidden/>
          </w:rPr>
          <w:fldChar w:fldCharType="end"/>
        </w:r>
      </w:hyperlink>
    </w:p>
    <w:p w14:paraId="3FE003D1" w14:textId="77777777" w:rsidR="008822C5" w:rsidRDefault="00EF0F96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22" w:history="1">
        <w:r w:rsidR="008822C5" w:rsidRPr="00F957AB">
          <w:rPr>
            <w:rStyle w:val="af0"/>
            <w:noProof/>
          </w:rPr>
          <w:t>6.1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 xml:space="preserve">Добавление нового параметра в </w:t>
        </w:r>
        <w:r w:rsidR="008822C5" w:rsidRPr="00F957AB">
          <w:rPr>
            <w:rStyle w:val="af0"/>
            <w:noProof/>
            <w:lang w:val="en-US"/>
          </w:rPr>
          <w:t>test</w:t>
        </w:r>
        <w:r w:rsidR="008822C5" w:rsidRPr="00F957AB">
          <w:rPr>
            <w:rStyle w:val="af0"/>
            <w:noProof/>
          </w:rPr>
          <w:t>.</w:t>
        </w:r>
        <w:r w:rsidR="008822C5" w:rsidRPr="00F957AB">
          <w:rPr>
            <w:rStyle w:val="af0"/>
            <w:noProof/>
            <w:lang w:val="en-US"/>
          </w:rPr>
          <w:t>properties</w:t>
        </w:r>
        <w:r w:rsidR="008822C5" w:rsidRPr="00F957AB">
          <w:rPr>
            <w:rStyle w:val="af0"/>
            <w:noProof/>
          </w:rPr>
          <w:t xml:space="preserve"> для его использования при тестировании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_Toc455650222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14</w:t>
        </w:r>
        <w:r w:rsidR="001F2090">
          <w:rPr>
            <w:noProof/>
            <w:webHidden/>
          </w:rPr>
          <w:fldChar w:fldCharType="end"/>
        </w:r>
      </w:hyperlink>
    </w:p>
    <w:p w14:paraId="0FFF3A00" w14:textId="77777777" w:rsidR="008822C5" w:rsidRDefault="00EF0F96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23" w:history="1">
        <w:r w:rsidR="008822C5" w:rsidRPr="00F957AB">
          <w:rPr>
            <w:rStyle w:val="af0"/>
            <w:noProof/>
            <w:lang w:val="en-US"/>
          </w:rPr>
          <w:t>7.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>Дистрибутивы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_Toc455650223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16</w:t>
        </w:r>
        <w:r w:rsidR="001F2090">
          <w:rPr>
            <w:noProof/>
            <w:webHidden/>
          </w:rPr>
          <w:fldChar w:fldCharType="end"/>
        </w:r>
      </w:hyperlink>
    </w:p>
    <w:p w14:paraId="4D60DA01" w14:textId="77777777" w:rsidR="008822C5" w:rsidRDefault="00EF0F96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24" w:history="1">
        <w:r w:rsidR="008822C5" w:rsidRPr="00F957AB">
          <w:rPr>
            <w:rStyle w:val="af0"/>
            <w:noProof/>
            <w:lang w:val="en-US"/>
          </w:rPr>
          <w:t>7.1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  <w:lang w:val="en-US"/>
          </w:rPr>
          <w:t>Selenium Standalone Server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_Toc455650224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16</w:t>
        </w:r>
        <w:r w:rsidR="001F2090">
          <w:rPr>
            <w:noProof/>
            <w:webHidden/>
          </w:rPr>
          <w:fldChar w:fldCharType="end"/>
        </w:r>
      </w:hyperlink>
    </w:p>
    <w:p w14:paraId="1798478F" w14:textId="77777777" w:rsidR="008822C5" w:rsidRDefault="00EF0F96">
      <w:pPr>
        <w:pStyle w:val="21"/>
        <w:tabs>
          <w:tab w:val="left" w:pos="1100"/>
          <w:tab w:val="right" w:leader="dot" w:pos="14562"/>
        </w:tabs>
        <w:rPr>
          <w:rFonts w:asciiTheme="minorHAnsi" w:eastAsiaTheme="minorEastAsia" w:hAnsiTheme="minorHAnsi" w:cstheme="minorBidi"/>
          <w:noProof/>
        </w:rPr>
      </w:pPr>
      <w:hyperlink w:anchor="_Toc455650225" w:history="1">
        <w:r w:rsidR="008822C5" w:rsidRPr="00F957AB">
          <w:rPr>
            <w:rStyle w:val="af0"/>
            <w:noProof/>
            <w:lang w:val="en-US"/>
          </w:rPr>
          <w:t>7.2</w:t>
        </w:r>
        <w:r w:rsidR="008822C5">
          <w:rPr>
            <w:rFonts w:asciiTheme="minorHAnsi" w:eastAsiaTheme="minorEastAsia" w:hAnsiTheme="minorHAnsi" w:cstheme="minorBidi"/>
            <w:noProof/>
          </w:rPr>
          <w:tab/>
        </w:r>
        <w:r w:rsidR="008822C5" w:rsidRPr="00F957AB">
          <w:rPr>
            <w:rStyle w:val="af0"/>
            <w:noProof/>
          </w:rPr>
          <w:t xml:space="preserve">Браузер </w:t>
        </w:r>
        <w:r w:rsidR="008822C5" w:rsidRPr="00F957AB">
          <w:rPr>
            <w:rStyle w:val="af0"/>
            <w:noProof/>
            <w:lang w:val="en-US"/>
          </w:rPr>
          <w:t>Firefox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_Toc455650225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16</w:t>
        </w:r>
        <w:r w:rsidR="001F2090">
          <w:rPr>
            <w:noProof/>
            <w:webHidden/>
          </w:rPr>
          <w:fldChar w:fldCharType="end"/>
        </w:r>
      </w:hyperlink>
    </w:p>
    <w:p w14:paraId="47FE01B4" w14:textId="77777777" w:rsidR="008822C5" w:rsidRDefault="00EF0F96">
      <w:pPr>
        <w:pStyle w:val="10"/>
        <w:tabs>
          <w:tab w:val="left" w:pos="880"/>
          <w:tab w:val="right" w:leader="dot" w:pos="14562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5650226" w:history="1">
        <w:r w:rsidR="008822C5" w:rsidRPr="00F957AB">
          <w:rPr>
            <w:rStyle w:val="af0"/>
            <w:noProof/>
          </w:rPr>
          <w:t>8.</w:t>
        </w:r>
        <w:r w:rsidR="008822C5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8822C5" w:rsidRPr="00F957AB">
          <w:rPr>
            <w:rStyle w:val="af0"/>
            <w:noProof/>
          </w:rPr>
          <w:t>Литература по теме</w:t>
        </w:r>
        <w:r w:rsidR="008822C5">
          <w:rPr>
            <w:noProof/>
            <w:webHidden/>
          </w:rPr>
          <w:tab/>
        </w:r>
        <w:r w:rsidR="001F2090">
          <w:rPr>
            <w:noProof/>
            <w:webHidden/>
          </w:rPr>
          <w:fldChar w:fldCharType="begin"/>
        </w:r>
        <w:r w:rsidR="008822C5">
          <w:rPr>
            <w:noProof/>
            <w:webHidden/>
          </w:rPr>
          <w:instrText xml:space="preserve"> PAGEREF _Toc455650226 \h </w:instrText>
        </w:r>
        <w:r w:rsidR="001F2090">
          <w:rPr>
            <w:noProof/>
            <w:webHidden/>
          </w:rPr>
        </w:r>
        <w:r w:rsidR="001F2090">
          <w:rPr>
            <w:noProof/>
            <w:webHidden/>
          </w:rPr>
          <w:fldChar w:fldCharType="separate"/>
        </w:r>
        <w:r w:rsidR="008822C5">
          <w:rPr>
            <w:noProof/>
            <w:webHidden/>
          </w:rPr>
          <w:t>16</w:t>
        </w:r>
        <w:r w:rsidR="001F2090">
          <w:rPr>
            <w:noProof/>
            <w:webHidden/>
          </w:rPr>
          <w:fldChar w:fldCharType="end"/>
        </w:r>
      </w:hyperlink>
    </w:p>
    <w:p w14:paraId="76943E8A" w14:textId="77777777" w:rsidR="004F01D2" w:rsidRPr="00764D9C" w:rsidRDefault="001F2090" w:rsidP="00A5343C">
      <w:pPr>
        <w:rPr>
          <w:lang w:val="en-US"/>
        </w:rPr>
      </w:pPr>
      <w:r>
        <w:rPr>
          <w:lang w:val="en-US"/>
        </w:rPr>
        <w:fldChar w:fldCharType="end"/>
      </w:r>
    </w:p>
    <w:p w14:paraId="30302068" w14:textId="77777777" w:rsidR="00C5342C" w:rsidRPr="0047360D" w:rsidRDefault="00EC536E" w:rsidP="00A5343C">
      <w:r w:rsidRPr="0047360D">
        <w:br w:type="page"/>
      </w:r>
    </w:p>
    <w:p w14:paraId="4157FB64" w14:textId="77777777" w:rsidR="00260A3E" w:rsidRDefault="00736BC6" w:rsidP="00A5343C">
      <w:pPr>
        <w:pStyle w:val="1"/>
      </w:pPr>
      <w:bookmarkStart w:id="0" w:name="_Toc455650205"/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r>
        <w:lastRenderedPageBreak/>
        <w:t>Аннотация</w:t>
      </w:r>
      <w:bookmarkEnd w:id="0"/>
    </w:p>
    <w:p w14:paraId="6753FB59" w14:textId="77777777" w:rsidR="00D20DFC" w:rsidRPr="00D20DFC" w:rsidRDefault="00D20DFC" w:rsidP="00D20DFC"/>
    <w:p w14:paraId="1BDE853D" w14:textId="77777777" w:rsidR="00736BC6" w:rsidRPr="00736BC6" w:rsidRDefault="00736BC6" w:rsidP="00736BC6">
      <w:pPr>
        <w:pStyle w:val="af4"/>
        <w:rPr>
          <w:sz w:val="22"/>
        </w:rPr>
      </w:pPr>
      <w:r w:rsidRPr="00736BC6">
        <w:rPr>
          <w:sz w:val="22"/>
        </w:rPr>
        <w:t>Данный документ представляет собой пошаговую инструкцию для создания элементарного теста.</w:t>
      </w:r>
    </w:p>
    <w:p w14:paraId="42AA2AF5" w14:textId="77777777" w:rsidR="00736BC6" w:rsidRDefault="00736BC6" w:rsidP="00736BC6">
      <w:r>
        <w:t>Предполагается, что незнакомы</w:t>
      </w:r>
      <w:r w:rsidR="00756929">
        <w:t>й</w:t>
      </w:r>
      <w:r>
        <w:t xml:space="preserve"> с</w:t>
      </w:r>
      <w:r w:rsidR="00756929">
        <w:t>о</w:t>
      </w:r>
      <w:r>
        <w:t xml:space="preserve"> средством тестирования Sele</w:t>
      </w:r>
      <w:r w:rsidRPr="00736BC6">
        <w:t>nium</w:t>
      </w:r>
      <w:r w:rsidRPr="00260A3E">
        <w:t xml:space="preserve"> </w:t>
      </w:r>
      <w:r>
        <w:t>разработчик, последовательно прочитав нижеследующие разделы документа, сможет создать элементарный тест.</w:t>
      </w:r>
    </w:p>
    <w:p w14:paraId="153EE2E1" w14:textId="77777777" w:rsidR="00D20DFC" w:rsidRDefault="00D20DFC" w:rsidP="00736BC6">
      <w:r>
        <w:t>Наряду с пошаговыми инструкциями к созданию тестов, в документе приводятся краткие теоретические сведения. Для удобства чтения и отделения их от основной (инструктивной) части, прочие сведения выделены курсивом.</w:t>
      </w:r>
    </w:p>
    <w:p w14:paraId="28929E77" w14:textId="77777777" w:rsidR="00D20DFC" w:rsidRPr="00736BC6" w:rsidRDefault="00D20DFC" w:rsidP="00736BC6"/>
    <w:p w14:paraId="1BD61512" w14:textId="77777777" w:rsidR="0022661F" w:rsidRDefault="0022661F" w:rsidP="00A5343C">
      <w:pPr>
        <w:pStyle w:val="1"/>
      </w:pPr>
      <w:bookmarkStart w:id="11" w:name="_Toc455650206"/>
      <w:r>
        <w:t>Общие сведения</w:t>
      </w:r>
      <w:r w:rsidR="00B227D8">
        <w:t xml:space="preserve"> об</w:t>
      </w:r>
      <w:r w:rsidR="006E5603">
        <w:t xml:space="preserve"> используем</w:t>
      </w:r>
      <w:r w:rsidR="00B227D8">
        <w:t>ом</w:t>
      </w:r>
      <w:r>
        <w:t xml:space="preserve"> ПО</w:t>
      </w:r>
      <w:bookmarkEnd w:id="11"/>
    </w:p>
    <w:p w14:paraId="7EF32535" w14:textId="77777777" w:rsidR="00D20DFC" w:rsidRPr="00D20DFC" w:rsidRDefault="00D20DFC" w:rsidP="00D20DFC"/>
    <w:p w14:paraId="50E76202" w14:textId="77777777" w:rsidR="005F07DD" w:rsidRDefault="005F4FF8" w:rsidP="00A5343C">
      <w:r w:rsidRPr="00661554">
        <w:t xml:space="preserve">Для тестирования </w:t>
      </w:r>
      <w:r w:rsidRPr="00661554">
        <w:rPr>
          <w:lang w:val="en-US"/>
        </w:rPr>
        <w:t>JepRia</w:t>
      </w:r>
      <w:r w:rsidRPr="00661554">
        <w:t>-приложений на уровне пользовательского интерфейса используется</w:t>
      </w:r>
      <w:r w:rsidR="007A1BC0" w:rsidRPr="007A1BC0">
        <w:t>:</w:t>
      </w:r>
    </w:p>
    <w:p w14:paraId="57A7B507" w14:textId="77777777" w:rsidR="005F4FF8" w:rsidRPr="005F07DD" w:rsidRDefault="00873DBD" w:rsidP="00A5343C">
      <w:pPr>
        <w:pStyle w:val="afb"/>
        <w:numPr>
          <w:ilvl w:val="0"/>
          <w:numId w:val="17"/>
        </w:numPr>
      </w:pPr>
      <w:r w:rsidRPr="005F07DD">
        <w:rPr>
          <w:i/>
        </w:rPr>
        <w:t>Selenium Standalone Server</w:t>
      </w:r>
      <w:r w:rsidR="00661554" w:rsidRPr="005F07DD">
        <w:t>, который</w:t>
      </w:r>
      <w:r w:rsidRPr="005F07DD">
        <w:t xml:space="preserve"> </w:t>
      </w:r>
      <w:r w:rsidR="00661554" w:rsidRPr="005F07DD">
        <w:t xml:space="preserve">содержит </w:t>
      </w:r>
      <w:r w:rsidR="004E44A3" w:rsidRPr="005F07DD">
        <w:t xml:space="preserve">реализацию </w:t>
      </w:r>
      <w:r w:rsidRPr="005F07DD">
        <w:rPr>
          <w:lang w:val="en-US"/>
        </w:rPr>
        <w:t>WebDriver</w:t>
      </w:r>
      <w:r w:rsidR="004E44A3" w:rsidRPr="005F07DD">
        <w:t xml:space="preserve"> для наиболее распространённых браузеров</w:t>
      </w:r>
      <w:r w:rsidR="00661554" w:rsidRPr="005F07DD">
        <w:t>,</w:t>
      </w:r>
      <w:r w:rsidRPr="005F07DD">
        <w:t xml:space="preserve"> </w:t>
      </w:r>
      <w:r w:rsidR="007A1BC0">
        <w:t xml:space="preserve">а также </w:t>
      </w:r>
      <w:r w:rsidRPr="005F07DD">
        <w:t xml:space="preserve">все необходимые </w:t>
      </w:r>
      <w:r w:rsidR="00661554" w:rsidRPr="005F07DD">
        <w:t>ему</w:t>
      </w:r>
      <w:r w:rsidRPr="005F07DD">
        <w:t xml:space="preserve"> библиотеки</w:t>
      </w:r>
      <w:r w:rsidR="007A1BC0">
        <w:t xml:space="preserve"> и</w:t>
      </w:r>
      <w:r w:rsidR="00661554" w:rsidRPr="005F07DD">
        <w:t xml:space="preserve"> тестовый </w:t>
      </w:r>
      <w:r w:rsidR="00661554" w:rsidRPr="005F07DD">
        <w:rPr>
          <w:lang w:val="en-US"/>
        </w:rPr>
        <w:t>framework</w:t>
      </w:r>
      <w:r w:rsidR="00661554" w:rsidRPr="005F07DD">
        <w:t xml:space="preserve"> </w:t>
      </w:r>
      <w:r w:rsidR="00661554" w:rsidRPr="005F07DD">
        <w:rPr>
          <w:lang w:val="en-US"/>
        </w:rPr>
        <w:t>TestNG</w:t>
      </w:r>
      <w:r w:rsidR="00661554" w:rsidRPr="005F07DD">
        <w:t xml:space="preserve"> (ссылки на дистрибутив</w:t>
      </w:r>
      <w:r w:rsidR="004E44A3" w:rsidRPr="005F07DD">
        <w:t xml:space="preserve"> </w:t>
      </w:r>
      <w:r w:rsidR="00661554" w:rsidRPr="005F07DD">
        <w:t xml:space="preserve">здесь:  </w:t>
      </w:r>
      <w:r w:rsidR="00EF0F96">
        <w:fldChar w:fldCharType="begin"/>
      </w:r>
      <w:r w:rsidR="00EF0F96">
        <w:instrText xml:space="preserve"> REF _Ref449694581 \r \h  \* MERGEFORMAT </w:instrText>
      </w:r>
      <w:r w:rsidR="00EF0F96">
        <w:fldChar w:fldCharType="separate"/>
      </w:r>
      <w:r w:rsidR="005A40F9">
        <w:t>5.1</w:t>
      </w:r>
      <w:r w:rsidR="00EF0F96">
        <w:fldChar w:fldCharType="end"/>
      </w:r>
      <w:r w:rsidR="00661554" w:rsidRPr="005F07DD">
        <w:t>).</w:t>
      </w:r>
    </w:p>
    <w:p w14:paraId="57D8A043" w14:textId="77777777" w:rsidR="005F07DD" w:rsidRPr="0022661F" w:rsidRDefault="005F07DD" w:rsidP="00A5343C">
      <w:pPr>
        <w:pStyle w:val="afb"/>
        <w:numPr>
          <w:ilvl w:val="0"/>
          <w:numId w:val="17"/>
        </w:numPr>
      </w:pPr>
      <w:r w:rsidRPr="005F07DD">
        <w:t xml:space="preserve">Браузер </w:t>
      </w:r>
      <w:r w:rsidRPr="005F07DD">
        <w:rPr>
          <w:lang w:val="en-US"/>
        </w:rPr>
        <w:t>Firefox</w:t>
      </w:r>
      <w:r w:rsidRPr="005F07DD">
        <w:t xml:space="preserve"> (ссылки на дистрибутив здесь: </w:t>
      </w:r>
      <w:r w:rsidR="001F2090">
        <w:rPr>
          <w:lang w:val="en-US"/>
        </w:rPr>
        <w:fldChar w:fldCharType="begin"/>
      </w:r>
      <w:r w:rsidRPr="005F07DD">
        <w:instrText xml:space="preserve"> </w:instrText>
      </w:r>
      <w:r>
        <w:rPr>
          <w:lang w:val="en-US"/>
        </w:rPr>
        <w:instrText>REF</w:instrText>
      </w:r>
      <w:r w:rsidRPr="005F07DD">
        <w:instrText xml:space="preserve"> _</w:instrText>
      </w:r>
      <w:r>
        <w:rPr>
          <w:lang w:val="en-US"/>
        </w:rPr>
        <w:instrText>Ref</w:instrText>
      </w:r>
      <w:r w:rsidRPr="005F07DD">
        <w:instrText>449709619 \</w:instrText>
      </w:r>
      <w:r>
        <w:rPr>
          <w:lang w:val="en-US"/>
        </w:rPr>
        <w:instrText>r</w:instrText>
      </w:r>
      <w:r w:rsidRPr="005F07DD">
        <w:instrText xml:space="preserve"> \</w:instrText>
      </w:r>
      <w:r>
        <w:rPr>
          <w:lang w:val="en-US"/>
        </w:rPr>
        <w:instrText>h</w:instrText>
      </w:r>
      <w:r w:rsidRPr="005F07DD">
        <w:instrText xml:space="preserve"> </w:instrText>
      </w:r>
      <w:r w:rsidR="001F2090">
        <w:rPr>
          <w:lang w:val="en-US"/>
        </w:rPr>
      </w:r>
      <w:r w:rsidR="001F2090">
        <w:rPr>
          <w:lang w:val="en-US"/>
        </w:rPr>
        <w:fldChar w:fldCharType="separate"/>
      </w:r>
      <w:r w:rsidR="005A40F9" w:rsidRPr="005A40F9">
        <w:t>5.2</w:t>
      </w:r>
      <w:r w:rsidR="001F2090">
        <w:rPr>
          <w:lang w:val="en-US"/>
        </w:rPr>
        <w:fldChar w:fldCharType="end"/>
      </w:r>
      <w:r w:rsidRPr="005F07DD">
        <w:t>)</w:t>
      </w:r>
    </w:p>
    <w:p w14:paraId="2C891890" w14:textId="77777777" w:rsidR="0022661F" w:rsidRDefault="0022661F" w:rsidP="00A5343C"/>
    <w:p w14:paraId="22800735" w14:textId="77777777" w:rsidR="00A5343C" w:rsidRDefault="0022661F" w:rsidP="00A5343C">
      <w:r w:rsidRPr="00A5343C">
        <w:t>Selenium</w:t>
      </w:r>
      <w:r>
        <w:t xml:space="preserve"> WebDriver (далее по тексту - просто Selenium), строго говоря, не является средством автоматизации тестирования, он является средством автоматизации работы с браузером, то есть, средством эмуляции действий пользователя, работающего с Web-приложением. Поэтому Selenium может использоваться не только для тестов, но и, например, для разработки роботов, имеющих различное назначение. Тесты используют Selenium как средство воздействия на Web-приложения и как средство анализа реакции Web</w:t>
      </w:r>
      <w:r w:rsidR="00A5343C">
        <w:t>-приложений на эти воздействия.</w:t>
      </w:r>
    </w:p>
    <w:p w14:paraId="24A14D41" w14:textId="77777777" w:rsidR="0022661F" w:rsidRDefault="0022661F" w:rsidP="00A5343C">
      <w:r>
        <w:t>Подход к автоматизированному тестированию на основе Selenium, применяющийся в JepRia, основан на разделении функционала поддержки тестов, на два уровня: уровень собственно тестов и уровень автоматизации - эмуляции действий пользователя. При этом в целях максимального упрощения тестов реализация автоматизации приложения вынесена в отдельный уровень системного и прикладного кода, что избавляет создателей тестов (которые не обязательно являются профессиональными разработчиками) от необходимости знания особенностей Selenium.</w:t>
      </w:r>
      <w:r>
        <w:br/>
        <w:t>Уровень автоматизации тестов - не просто обёртка над Selenium, он поддерживает структуру и особенности поведения JepRia-приложений.</w:t>
      </w:r>
    </w:p>
    <w:p w14:paraId="5B1D77A6" w14:textId="77777777" w:rsidR="0022661F" w:rsidRDefault="0022661F" w:rsidP="00A5343C"/>
    <w:p w14:paraId="14840E9F" w14:textId="77777777" w:rsidR="003830B7" w:rsidRDefault="003830B7" w:rsidP="003830B7">
      <w:pPr>
        <w:pStyle w:val="1"/>
      </w:pPr>
      <w:bookmarkStart w:id="12" w:name="autoTestJepRiaApplicationLevel"/>
      <w:bookmarkStart w:id="13" w:name="_Toc455650207"/>
      <w:r>
        <w:t>Поддержка автоматизации тестирования приложений на прикладном уровне</w:t>
      </w:r>
      <w:bookmarkEnd w:id="12"/>
      <w:bookmarkEnd w:id="13"/>
    </w:p>
    <w:p w14:paraId="2931B225" w14:textId="77777777" w:rsidR="00D20DFC" w:rsidRPr="00D20DFC" w:rsidRDefault="00D20DFC" w:rsidP="00D20DFC"/>
    <w:p w14:paraId="728BFABF" w14:textId="77777777" w:rsidR="00D454CF" w:rsidRPr="00D20DFC" w:rsidRDefault="00787142" w:rsidP="00D454CF">
      <w:pPr>
        <w:rPr>
          <w:i/>
        </w:rPr>
      </w:pPr>
      <w:r w:rsidRPr="00D20DFC">
        <w:rPr>
          <w:i/>
        </w:rPr>
        <w:t xml:space="preserve">В целях упрощения разработки тестов на Selenium системный и прикладной уровень JepRia предоставляют высокоуровневый интерфейс работы с приложениями: системный уровень поддерживает работу в таких терминах предметной области JepRia как: клиентский модуль, Toolbar, Statusbar, детальная форма, поля детальной формы, списочная форма, и т.п. Прикладной уровень поддерживает работу в терминах предметной области JepRia-приложения, например, с конкретными наборами полей детальной формы. Для такой высокоуровневой поддержки автоматизации на системном уровне создан интерфейс </w:t>
      </w:r>
      <w:r w:rsidRPr="00D20DFC">
        <w:rPr>
          <w:rStyle w:val="HTML1"/>
          <w:i/>
          <w:color w:val="000000"/>
        </w:rPr>
        <w:t>JepRiaModuleAuto</w:t>
      </w:r>
      <w:r w:rsidRPr="00D20DFC">
        <w:rPr>
          <w:i/>
        </w:rPr>
        <w:t xml:space="preserve"> и его реализация </w:t>
      </w:r>
      <w:r w:rsidRPr="00D20DFC">
        <w:rPr>
          <w:rStyle w:val="HTML1"/>
          <w:i/>
          <w:color w:val="000000"/>
        </w:rPr>
        <w:t>JepRiaModuleAutoImpl</w:t>
      </w:r>
      <w:r w:rsidRPr="00D20DFC">
        <w:rPr>
          <w:i/>
        </w:rPr>
        <w:t xml:space="preserve">. Высокоуровневую поддержку автоматизации на прикладном уровне </w:t>
      </w:r>
      <w:r w:rsidRPr="00D20DFC">
        <w:rPr>
          <w:i/>
        </w:rPr>
        <w:lastRenderedPageBreak/>
        <w:t xml:space="preserve">проиллюстрируем небольшим фрагментом интерфейса </w:t>
      </w:r>
      <w:r w:rsidRPr="00D20DFC">
        <w:rPr>
          <w:rStyle w:val="HTML1"/>
          <w:i/>
          <w:color w:val="000000"/>
        </w:rPr>
        <w:t>GoodsAuto</w:t>
      </w:r>
      <w:r w:rsidRPr="00D20DFC">
        <w:rPr>
          <w:i/>
        </w:rPr>
        <w:t xml:space="preserve"> полноэкранного модуля Goods.</w:t>
      </w:r>
    </w:p>
    <w:p w14:paraId="7F1F7243" w14:textId="77777777" w:rsidR="00BA52D2" w:rsidRDefault="00BA52D2" w:rsidP="008509BB">
      <w:pPr>
        <w:pStyle w:val="2"/>
        <w:rPr>
          <w:lang w:val="en-US"/>
        </w:rPr>
      </w:pPr>
      <w:bookmarkStart w:id="14" w:name="_Toc455650208"/>
      <w:r>
        <w:t xml:space="preserve">Присвоение идентификаторов </w:t>
      </w:r>
      <w:r>
        <w:rPr>
          <w:lang w:val="en-US"/>
        </w:rPr>
        <w:t>web-</w:t>
      </w:r>
      <w:r>
        <w:t>элементам</w:t>
      </w:r>
      <w:bookmarkEnd w:id="14"/>
    </w:p>
    <w:p w14:paraId="746F5E5C" w14:textId="77777777" w:rsidR="006B2F73" w:rsidRPr="006B2F73" w:rsidRDefault="006B2F73" w:rsidP="006B2F73">
      <w:r>
        <w:t>Для идентификации элементов во время автоматизированного тестирования необходимо назначить им идентификаторы (пример из реализации детальной формы)</w:t>
      </w:r>
      <w:r w:rsidR="00D20DFC">
        <w:t xml:space="preserve">. На данный момент задание </w:t>
      </w:r>
      <w:r w:rsidR="00D20DFC">
        <w:rPr>
          <w:lang w:val="en-US"/>
        </w:rPr>
        <w:t>web</w:t>
      </w:r>
      <w:r w:rsidR="00D20DFC" w:rsidRPr="00D20DFC">
        <w:t>-</w:t>
      </w:r>
      <w:r w:rsidR="00D20DFC">
        <w:t xml:space="preserve">идентификаторов поддерживается и рекомендуется в конструкторе большинства </w:t>
      </w:r>
      <w:r w:rsidR="00D20DFC">
        <w:rPr>
          <w:lang w:val="en-US"/>
        </w:rPr>
        <w:t>Jep</w:t>
      </w:r>
      <w:r w:rsidR="00D20DFC" w:rsidRPr="00D20DFC">
        <w:t>-</w:t>
      </w:r>
      <w:r w:rsidR="00D20DFC">
        <w:t>пол</w:t>
      </w:r>
      <w:r>
        <w:t>:</w:t>
      </w:r>
    </w:p>
    <w:p w14:paraId="6F83F085" w14:textId="77777777" w:rsidR="00282F49" w:rsidRDefault="00282F49" w:rsidP="00A5343C">
      <w:pPr>
        <w:pStyle w:val="HTML"/>
      </w:pPr>
    </w:p>
    <w:p w14:paraId="33AF1D52" w14:textId="77777777" w:rsidR="0005576A" w:rsidRPr="00311080" w:rsidRDefault="0005576A" w:rsidP="00A5343C">
      <w:pPr>
        <w:pStyle w:val="HTML"/>
        <w:rPr>
          <w:lang w:val="en-US"/>
        </w:rPr>
      </w:pPr>
      <w:commentRangeStart w:id="15"/>
      <w:r w:rsidRPr="00311080">
        <w:rPr>
          <w:lang w:val="en-US"/>
        </w:rPr>
        <w:t>import static com.technology.jep.jepriashowcase.custom.client.JRSCCustomAutomationConstant.JRSC_GOODS_NAME_TEXT_FIELD_ID;</w:t>
      </w:r>
    </w:p>
    <w:p w14:paraId="6004A821" w14:textId="77777777"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import static com.technology.jep.jepriashowcase.custom.client.JRSCCustomAutomationConstant.JRSC_GOODS_TYPE_COMBOBOX_FIELD_ID;</w:t>
      </w:r>
    </w:p>
    <w:p w14:paraId="2DB2F5EC" w14:textId="77777777"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... </w:t>
      </w:r>
    </w:p>
    <w:p w14:paraId="459122D8" w14:textId="77777777"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public class GoodsDetailFormViewImpl extends DetailFormViewImpl implements GoodsDetailFormView {        </w:t>
      </w:r>
    </w:p>
    <w:p w14:paraId="6BF29694" w14:textId="77777777"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...     </w:t>
      </w:r>
    </w:p>
    <w:p w14:paraId="54878B00" w14:textId="77777777"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JepTextField goodsNameTextField = new JepTextField(</w:t>
      </w:r>
      <w:r w:rsidRPr="00311080">
        <w:rPr>
          <w:b/>
          <w:bCs/>
          <w:lang w:val="en-US"/>
        </w:rPr>
        <w:t>JRSC_GOODS_NAME_TEXT_FIELD_ID</w:t>
      </w:r>
      <w:r w:rsidRPr="00311080">
        <w:rPr>
          <w:lang w:val="en-US"/>
        </w:rPr>
        <w:t>, goodsText.goods_detail_goods_name());</w:t>
      </w:r>
    </w:p>
    <w:p w14:paraId="6EEC53BE" w14:textId="77777777"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goodsNameTextField.setMaxLength(255);</w:t>
      </w:r>
    </w:p>
    <w:p w14:paraId="7B558A91" w14:textId="77777777"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JepComboBoxField goodsTypeComboBoxField = new JepComboBoxField(</w:t>
      </w:r>
      <w:r w:rsidRPr="00311080">
        <w:rPr>
          <w:b/>
          <w:bCs/>
          <w:lang w:val="en-US"/>
        </w:rPr>
        <w:t>JRSC_GOODS_TYPE_COMBOBOX_FIELD_ID</w:t>
      </w:r>
      <w:r w:rsidRPr="00311080">
        <w:rPr>
          <w:lang w:val="en-US"/>
        </w:rPr>
        <w:t>, goodsText.goods_detail_goods_type());</w:t>
      </w:r>
    </w:p>
    <w:p w14:paraId="1BB1E845" w14:textId="77777777"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 xml:space="preserve">...     </w:t>
      </w:r>
    </w:p>
    <w:p w14:paraId="132861D5" w14:textId="77777777" w:rsidR="0005576A" w:rsidRDefault="0005576A" w:rsidP="00A5343C">
      <w:pPr>
        <w:pStyle w:val="HTML"/>
      </w:pPr>
      <w:r>
        <w:t>}</w:t>
      </w:r>
      <w:commentRangeEnd w:id="15"/>
      <w:r w:rsidR="00756929">
        <w:rPr>
          <w:rStyle w:val="af3"/>
          <w:rFonts w:ascii="Times New Roman" w:hAnsi="Times New Roman" w:cs="Times New Roman"/>
        </w:rPr>
        <w:commentReference w:id="15"/>
      </w:r>
    </w:p>
    <w:p w14:paraId="0F3DD5CA" w14:textId="77777777" w:rsidR="00282F49" w:rsidRDefault="00282F49" w:rsidP="00A5343C">
      <w:pPr>
        <w:pStyle w:val="HTML"/>
      </w:pPr>
    </w:p>
    <w:p w14:paraId="523F5CB4" w14:textId="77777777" w:rsidR="0005576A" w:rsidRDefault="00787142" w:rsidP="008509BB">
      <w:pPr>
        <w:pStyle w:val="2"/>
      </w:pPr>
      <w:bookmarkStart w:id="16" w:name="_Toc455650209"/>
      <w:r>
        <w:t>Создание интерфейса для тестирования</w:t>
      </w:r>
      <w:r w:rsidRPr="00787142">
        <w:t xml:space="preserve"> </w:t>
      </w:r>
      <w:r>
        <w:t>класса (</w:t>
      </w:r>
      <w:r>
        <w:rPr>
          <w:lang w:val="en-US"/>
        </w:rPr>
        <w:t>Class</w:t>
      </w:r>
      <w:r w:rsidRPr="00787142">
        <w:t xml:space="preserve"> </w:t>
      </w:r>
      <w:r>
        <w:rPr>
          <w:lang w:val="en-US"/>
        </w:rPr>
        <w:t>Under</w:t>
      </w:r>
      <w:r w:rsidRPr="00787142">
        <w:t xml:space="preserve"> </w:t>
      </w:r>
      <w:r>
        <w:rPr>
          <w:lang w:val="en-US"/>
        </w:rPr>
        <w:t>Test</w:t>
      </w:r>
      <w:r w:rsidRPr="00787142">
        <w:t xml:space="preserve">, </w:t>
      </w:r>
      <w:r>
        <w:rPr>
          <w:lang w:val="en-US"/>
        </w:rPr>
        <w:t>CUT</w:t>
      </w:r>
      <w:r>
        <w:t>)</w:t>
      </w:r>
      <w:bookmarkEnd w:id="16"/>
      <w:r w:rsidR="0005576A">
        <w:t xml:space="preserve"> </w:t>
      </w:r>
    </w:p>
    <w:p w14:paraId="63D459AD" w14:textId="77777777" w:rsidR="00D20DFC" w:rsidRDefault="00D20DFC" w:rsidP="00D20DFC"/>
    <w:p w14:paraId="64813E74" w14:textId="77777777" w:rsidR="00D20DFC" w:rsidRPr="00B90C89" w:rsidRDefault="00D20DFC" w:rsidP="00D20DFC">
      <w:pPr>
        <w:rPr>
          <w:rFonts w:ascii="Courier New" w:hAnsi="Courier New" w:cs="Courier New"/>
          <w:color w:val="000000"/>
          <w:sz w:val="20"/>
        </w:rPr>
      </w:pPr>
      <w:r>
        <w:t xml:space="preserve">Данный интерфейс предназначен для тестирования одного модуля, поэтому для каждого модуля следует создавать отдельный интерфейс, наследуясь от </w:t>
      </w:r>
      <w:r w:rsidRPr="00311080">
        <w:rPr>
          <w:lang w:val="en-US"/>
        </w:rPr>
        <w:t>JepRiaModuleAuto</w:t>
      </w:r>
      <w:r>
        <w:t xml:space="preserve">. Расположить интерфейс следует в  </w:t>
      </w:r>
      <w:r w:rsidRPr="00D20DFC">
        <w:rPr>
          <w:rFonts w:ascii="Courier New" w:hAnsi="Courier New" w:cs="Courier New"/>
          <w:color w:val="000000"/>
          <w:sz w:val="20"/>
        </w:rPr>
        <w:t>com.technology.jep.jepriashowcase.&lt;</w:t>
      </w:r>
      <w:r>
        <w:rPr>
          <w:rFonts w:ascii="Courier New" w:hAnsi="Courier New" w:cs="Courier New"/>
          <w:color w:val="000000"/>
          <w:sz w:val="20"/>
          <w:lang w:val="en-US"/>
        </w:rPr>
        <w:t>module</w:t>
      </w:r>
      <w:r w:rsidR="00B90C89">
        <w:rPr>
          <w:rFonts w:ascii="Courier New" w:hAnsi="Courier New" w:cs="Courier New"/>
          <w:color w:val="000000"/>
          <w:sz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lang w:val="en-US"/>
        </w:rPr>
        <w:t>ame</w:t>
      </w:r>
      <w:r w:rsidRPr="00D20DFC">
        <w:rPr>
          <w:rFonts w:ascii="Courier New" w:hAnsi="Courier New" w:cs="Courier New"/>
          <w:color w:val="000000"/>
          <w:sz w:val="20"/>
        </w:rPr>
        <w:t>&gt;.auto</w:t>
      </w:r>
      <w:r w:rsidR="00B90C89" w:rsidRPr="00B90C89">
        <w:rPr>
          <w:rFonts w:ascii="Courier New" w:hAnsi="Courier New" w:cs="Courier New"/>
          <w:color w:val="000000"/>
          <w:sz w:val="20"/>
        </w:rPr>
        <w:t xml:space="preserve"> </w:t>
      </w:r>
      <w:r w:rsidR="00B90C89">
        <w:t xml:space="preserve">в директории </w:t>
      </w:r>
      <w:r w:rsidR="00B90C89">
        <w:rPr>
          <w:lang w:val="en-US"/>
        </w:rPr>
        <w:t>App</w:t>
      </w:r>
      <w:r w:rsidR="00B90C89" w:rsidRPr="00B90C89">
        <w:t>/</w:t>
      </w:r>
      <w:r w:rsidR="00B90C89">
        <w:rPr>
          <w:lang w:val="en-US"/>
        </w:rPr>
        <w:t>auto</w:t>
      </w:r>
      <w:r w:rsidR="00B90C89" w:rsidRPr="00B90C89">
        <w:t>.</w:t>
      </w:r>
    </w:p>
    <w:p w14:paraId="4D45C49A" w14:textId="77777777" w:rsidR="006D4E0B" w:rsidRPr="006D4E0B" w:rsidRDefault="006D4E0B" w:rsidP="00D20DFC">
      <w:r>
        <w:t>Методы интерфейса специфичны для модуля (его форм в частности), а потому имеют названия в терминологии функционала этого модуля.</w:t>
      </w:r>
    </w:p>
    <w:p w14:paraId="08942755" w14:textId="77777777" w:rsidR="00282F49" w:rsidRPr="006D4E0B" w:rsidRDefault="00282F49" w:rsidP="00A5343C">
      <w:pPr>
        <w:pStyle w:val="HTML"/>
      </w:pPr>
    </w:p>
    <w:p w14:paraId="36B5A41F" w14:textId="77777777" w:rsidR="00FA133F" w:rsidRPr="00FA133F" w:rsidRDefault="00FA133F" w:rsidP="00A5343C">
      <w:pPr>
        <w:pStyle w:val="HTML"/>
        <w:rPr>
          <w:lang w:val="en-US"/>
        </w:rPr>
      </w:pPr>
      <w:r w:rsidRPr="00FA133F">
        <w:rPr>
          <w:bCs/>
          <w:lang w:val="en-US"/>
        </w:rPr>
        <w:t>package</w:t>
      </w:r>
      <w:r w:rsidRPr="00FA133F">
        <w:rPr>
          <w:lang w:val="en-US"/>
        </w:rPr>
        <w:t xml:space="preserve"> com.technology.jep.jepriashowcase.goods.auto;</w:t>
      </w:r>
    </w:p>
    <w:p w14:paraId="71661499" w14:textId="77777777" w:rsidR="00FA133F" w:rsidRPr="00FA133F" w:rsidRDefault="00FA133F" w:rsidP="00A5343C">
      <w:pPr>
        <w:pStyle w:val="HTML"/>
        <w:rPr>
          <w:lang w:val="en-US"/>
        </w:rPr>
      </w:pPr>
    </w:p>
    <w:p w14:paraId="74311B87" w14:textId="77777777"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>public interface GoodsAuto extends JepRiaModuleAuto {</w:t>
      </w:r>
    </w:p>
    <w:p w14:paraId="1AFA0441" w14:textId="77777777" w:rsidR="0005576A" w:rsidRDefault="0005576A" w:rsidP="00A5343C">
      <w:pPr>
        <w:pStyle w:val="HTML"/>
      </w:pPr>
      <w:r w:rsidRPr="00311080">
        <w:rPr>
          <w:lang w:val="en-US"/>
        </w:rPr>
        <w:t xml:space="preserve">        </w:t>
      </w:r>
      <w:r>
        <w:t>/**</w:t>
      </w:r>
    </w:p>
    <w:p w14:paraId="0481EEFC" w14:textId="77777777" w:rsidR="0005576A" w:rsidRDefault="0005576A" w:rsidP="00A5343C">
      <w:pPr>
        <w:pStyle w:val="HTML"/>
      </w:pPr>
      <w:r>
        <w:t xml:space="preserve">         * Заполнение поля </w:t>
      </w:r>
      <w:r>
        <w:rPr>
          <w:i/>
          <w:iCs/>
        </w:rPr>
        <w:t>Наименование товара</w:t>
      </w:r>
    </w:p>
    <w:p w14:paraId="07B9E3F6" w14:textId="77777777" w:rsidR="0005576A" w:rsidRDefault="0005576A" w:rsidP="00A5343C">
      <w:pPr>
        <w:pStyle w:val="HTML"/>
      </w:pPr>
      <w:r>
        <w:t xml:space="preserve">         * </w:t>
      </w:r>
    </w:p>
    <w:p w14:paraId="016B0081" w14:textId="77777777" w:rsidR="0005576A" w:rsidRDefault="0005576A" w:rsidP="00A5343C">
      <w:pPr>
        <w:pStyle w:val="HTML"/>
      </w:pPr>
      <w:r>
        <w:lastRenderedPageBreak/>
        <w:t xml:space="preserve">         * @param goodsName значение поля </w:t>
      </w:r>
      <w:r>
        <w:rPr>
          <w:i/>
          <w:iCs/>
        </w:rPr>
        <w:t>Наименование товара</w:t>
      </w:r>
      <w:r>
        <w:t xml:space="preserve"> </w:t>
      </w:r>
    </w:p>
    <w:p w14:paraId="00FF07D2" w14:textId="77777777" w:rsidR="0005576A" w:rsidRDefault="0005576A" w:rsidP="00A5343C">
      <w:pPr>
        <w:pStyle w:val="HTML"/>
      </w:pPr>
      <w:r>
        <w:t xml:space="preserve">         */</w:t>
      </w:r>
    </w:p>
    <w:p w14:paraId="52DBA42F" w14:textId="77777777" w:rsidR="0005576A" w:rsidRDefault="0005576A" w:rsidP="00A5343C">
      <w:pPr>
        <w:pStyle w:val="HTML"/>
      </w:pPr>
      <w:r>
        <w:t xml:space="preserve">        void setGoodsName(String goodsName);</w:t>
      </w:r>
    </w:p>
    <w:p w14:paraId="4F367A72" w14:textId="77777777" w:rsidR="0005576A" w:rsidRDefault="0005576A" w:rsidP="00A5343C">
      <w:pPr>
        <w:pStyle w:val="HTML"/>
      </w:pPr>
    </w:p>
    <w:p w14:paraId="7804510F" w14:textId="77777777" w:rsidR="0005576A" w:rsidRDefault="0005576A" w:rsidP="00A5343C">
      <w:pPr>
        <w:pStyle w:val="HTML"/>
      </w:pPr>
      <w:r>
        <w:t xml:space="preserve">        /**</w:t>
      </w:r>
    </w:p>
    <w:p w14:paraId="58A6B0FF" w14:textId="77777777" w:rsidR="0005576A" w:rsidRDefault="0005576A" w:rsidP="00A5343C">
      <w:pPr>
        <w:pStyle w:val="HTML"/>
      </w:pPr>
      <w:r>
        <w:t xml:space="preserve">         * Получение значения поля </w:t>
      </w:r>
      <w:r>
        <w:rPr>
          <w:i/>
          <w:iCs/>
        </w:rPr>
        <w:t>Наименование товара</w:t>
      </w:r>
    </w:p>
    <w:p w14:paraId="0DE10CEB" w14:textId="77777777" w:rsidR="0005576A" w:rsidRDefault="0005576A" w:rsidP="00A5343C">
      <w:pPr>
        <w:pStyle w:val="HTML"/>
      </w:pPr>
      <w:r>
        <w:t xml:space="preserve">         * @return значение поля </w:t>
      </w:r>
      <w:r>
        <w:rPr>
          <w:i/>
          <w:iCs/>
        </w:rPr>
        <w:t>Наименование товара</w:t>
      </w:r>
    </w:p>
    <w:p w14:paraId="0DB94487" w14:textId="77777777" w:rsidR="0005576A" w:rsidRDefault="0005576A" w:rsidP="00A5343C">
      <w:pPr>
        <w:pStyle w:val="HTML"/>
      </w:pPr>
      <w:r>
        <w:t xml:space="preserve">         */</w:t>
      </w:r>
    </w:p>
    <w:p w14:paraId="1786A884" w14:textId="77777777" w:rsidR="0005576A" w:rsidRDefault="0005576A" w:rsidP="00A5343C">
      <w:pPr>
        <w:pStyle w:val="HTML"/>
      </w:pPr>
      <w:r>
        <w:t xml:space="preserve">        String getGoodsName();</w:t>
      </w:r>
    </w:p>
    <w:p w14:paraId="23FB8FA5" w14:textId="77777777" w:rsidR="0005576A" w:rsidRPr="00756929" w:rsidRDefault="0005576A" w:rsidP="002E2FCD">
      <w:pPr>
        <w:pStyle w:val="HTML"/>
      </w:pPr>
      <w:r>
        <w:t xml:space="preserve">        </w:t>
      </w:r>
    </w:p>
    <w:p w14:paraId="04C26F8E" w14:textId="77777777" w:rsidR="0005576A" w:rsidRDefault="0005576A" w:rsidP="00A5343C">
      <w:pPr>
        <w:pStyle w:val="HTML"/>
      </w:pPr>
      <w:r>
        <w:t xml:space="preserve">        /**</w:t>
      </w:r>
    </w:p>
    <w:p w14:paraId="323E606C" w14:textId="77777777" w:rsidR="0005576A" w:rsidRDefault="0005576A" w:rsidP="00A5343C">
      <w:pPr>
        <w:pStyle w:val="HTML"/>
      </w:pPr>
      <w:r>
        <w:t xml:space="preserve">         * Заполнение формы создания</w:t>
      </w:r>
    </w:p>
    <w:p w14:paraId="1E05CDCD" w14:textId="77777777" w:rsidR="0005576A" w:rsidRDefault="0005576A" w:rsidP="00A5343C">
      <w:pPr>
        <w:pStyle w:val="HTML"/>
      </w:pPr>
      <w:r>
        <w:t xml:space="preserve">         * </w:t>
      </w:r>
    </w:p>
    <w:p w14:paraId="5FB4FEA6" w14:textId="77777777" w:rsidR="0005576A" w:rsidRDefault="0005576A" w:rsidP="00A5343C">
      <w:pPr>
        <w:pStyle w:val="HTML"/>
      </w:pPr>
      <w:r>
        <w:t xml:space="preserve">         * @param goodsName Наименование товара</w:t>
      </w:r>
    </w:p>
    <w:p w14:paraId="3D9A0397" w14:textId="77777777" w:rsidR="0005576A" w:rsidRDefault="0005576A" w:rsidP="00A5343C">
      <w:pPr>
        <w:pStyle w:val="HTML"/>
      </w:pPr>
      <w:r>
        <w:t xml:space="preserve">         * @param goodsType Тип товара</w:t>
      </w:r>
    </w:p>
    <w:p w14:paraId="5888972A" w14:textId="77777777" w:rsidR="0005576A" w:rsidRDefault="0005576A" w:rsidP="00A5343C">
      <w:pPr>
        <w:pStyle w:val="HTML"/>
      </w:pPr>
      <w:r>
        <w:t xml:space="preserve">         * @param unit Единица измерения</w:t>
      </w:r>
    </w:p>
    <w:p w14:paraId="0B1C01E6" w14:textId="77777777" w:rsidR="0005576A" w:rsidRDefault="0005576A" w:rsidP="00A5343C">
      <w:pPr>
        <w:pStyle w:val="HTML"/>
      </w:pPr>
      <w:r>
        <w:t xml:space="preserve">         * @param motivation Мотивация</w:t>
      </w:r>
    </w:p>
    <w:p w14:paraId="4C818DA6" w14:textId="77777777" w:rsidR="0005576A" w:rsidRDefault="0005576A" w:rsidP="00A5343C">
      <w:pPr>
        <w:pStyle w:val="HTML"/>
      </w:pPr>
      <w:r>
        <w:t xml:space="preserve">         * @param purchasingPrice закупочная цена</w:t>
      </w:r>
    </w:p>
    <w:p w14:paraId="212402E1" w14:textId="77777777" w:rsidR="0005576A" w:rsidRDefault="0005576A" w:rsidP="00A5343C">
      <w:pPr>
        <w:pStyle w:val="HTML"/>
      </w:pPr>
      <w:r>
        <w:t xml:space="preserve">         * @param goodsPhoto фото товара</w:t>
      </w:r>
    </w:p>
    <w:p w14:paraId="7D8F48F4" w14:textId="77777777" w:rsidR="0005576A" w:rsidRPr="00311080" w:rsidRDefault="0005576A" w:rsidP="00A5343C">
      <w:pPr>
        <w:pStyle w:val="HTML"/>
        <w:rPr>
          <w:lang w:val="en-US"/>
        </w:rPr>
      </w:pPr>
      <w:r>
        <w:t xml:space="preserve">         </w:t>
      </w:r>
      <w:r w:rsidRPr="00311080">
        <w:rPr>
          <w:lang w:val="en-US"/>
        </w:rPr>
        <w:t xml:space="preserve">* @param goodsSpecification </w:t>
      </w:r>
      <w:r>
        <w:t>спецификация</w:t>
      </w:r>
      <w:r w:rsidRPr="00311080">
        <w:rPr>
          <w:lang w:val="en-US"/>
        </w:rPr>
        <w:t xml:space="preserve"> </w:t>
      </w:r>
      <w:r>
        <w:t>товара</w:t>
      </w:r>
    </w:p>
    <w:p w14:paraId="7CEEA2F6" w14:textId="77777777"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*/</w:t>
      </w:r>
    </w:p>
    <w:p w14:paraId="69EEADFA" w14:textId="77777777"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void fillCreateForm(</w:t>
      </w:r>
    </w:p>
    <w:p w14:paraId="04953E58" w14:textId="77777777" w:rsidR="0005576A" w:rsidRPr="00311080" w:rsidRDefault="00FA133F" w:rsidP="00A5343C">
      <w:pPr>
        <w:pStyle w:val="HTML"/>
        <w:rPr>
          <w:lang w:val="en-US"/>
        </w:rPr>
      </w:pPr>
      <w:r>
        <w:rPr>
          <w:lang w:val="en-US"/>
        </w:rPr>
        <w:t xml:space="preserve">                </w:t>
      </w:r>
      <w:r w:rsidR="0005576A" w:rsidRPr="00311080">
        <w:rPr>
          <w:lang w:val="en-US"/>
        </w:rPr>
        <w:t>String goodsName,</w:t>
      </w:r>
    </w:p>
    <w:p w14:paraId="6C85665F" w14:textId="77777777"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goodsType,</w:t>
      </w:r>
    </w:p>
    <w:p w14:paraId="54B53163" w14:textId="77777777"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unit,</w:t>
      </w:r>
    </w:p>
    <w:p w14:paraId="46348BF0" w14:textId="77777777"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motivation,</w:t>
      </w:r>
    </w:p>
    <w:p w14:paraId="68E96262" w14:textId="77777777"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purchasingPrice,</w:t>
      </w:r>
    </w:p>
    <w:p w14:paraId="5C702E87" w14:textId="77777777" w:rsidR="0005576A" w:rsidRPr="00311080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String goodsPhoto,</w:t>
      </w:r>
    </w:p>
    <w:p w14:paraId="56B5E495" w14:textId="77777777" w:rsidR="0005576A" w:rsidRPr="00E66736" w:rsidRDefault="0005576A" w:rsidP="00A5343C">
      <w:pPr>
        <w:pStyle w:val="HTML"/>
        <w:rPr>
          <w:lang w:val="en-US"/>
        </w:rPr>
      </w:pPr>
      <w:r w:rsidRPr="00311080">
        <w:rPr>
          <w:lang w:val="en-US"/>
        </w:rPr>
        <w:t xml:space="preserve">                </w:t>
      </w:r>
      <w:r w:rsidRPr="00E66736">
        <w:rPr>
          <w:lang w:val="en-US"/>
        </w:rPr>
        <w:t>String goodsSpecification);</w:t>
      </w:r>
    </w:p>
    <w:p w14:paraId="1B0F056B" w14:textId="77777777" w:rsidR="0005576A" w:rsidRDefault="0005576A" w:rsidP="00A5343C">
      <w:pPr>
        <w:pStyle w:val="HTML"/>
        <w:rPr>
          <w:lang w:val="en-US"/>
        </w:rPr>
      </w:pPr>
      <w:r w:rsidRPr="00E66736">
        <w:rPr>
          <w:lang w:val="en-US"/>
        </w:rPr>
        <w:t>}</w:t>
      </w:r>
    </w:p>
    <w:p w14:paraId="2A4F92D1" w14:textId="77777777" w:rsidR="004F0041" w:rsidRDefault="004F0041" w:rsidP="00A5343C">
      <w:pPr>
        <w:pStyle w:val="HTML"/>
        <w:rPr>
          <w:lang w:val="en-US"/>
        </w:rPr>
      </w:pPr>
    </w:p>
    <w:p w14:paraId="49C03790" w14:textId="77777777" w:rsidR="004F0041" w:rsidRDefault="004F0041" w:rsidP="008509BB">
      <w:pPr>
        <w:pStyle w:val="2"/>
      </w:pPr>
      <w:bookmarkStart w:id="17" w:name="_Toc455650210"/>
      <w:r>
        <w:t>Реализация интерфейса для тестирования</w:t>
      </w:r>
      <w:r w:rsidRPr="00787142">
        <w:t xml:space="preserve"> </w:t>
      </w:r>
      <w:r>
        <w:t>класса</w:t>
      </w:r>
      <w:bookmarkEnd w:id="17"/>
    </w:p>
    <w:p w14:paraId="6E206EC5" w14:textId="77777777" w:rsidR="004F0041" w:rsidRDefault="004F0041" w:rsidP="004F0041">
      <w:r>
        <w:t xml:space="preserve">Реализация созданного интерфейса должна находиться рядом с интерфейсом и называться </w:t>
      </w:r>
      <w:r w:rsidRPr="004F0041">
        <w:rPr>
          <w:rFonts w:ascii="Courier New" w:hAnsi="Courier New" w:cs="Courier New"/>
          <w:color w:val="000000"/>
          <w:sz w:val="20"/>
        </w:rPr>
        <w:t>&lt;</w:t>
      </w:r>
      <w:r>
        <w:rPr>
          <w:rFonts w:ascii="Courier New" w:hAnsi="Courier New" w:cs="Courier New"/>
          <w:color w:val="000000"/>
          <w:sz w:val="20"/>
          <w:lang w:val="en-US"/>
        </w:rPr>
        <w:t>I</w:t>
      </w:r>
      <w:r w:rsidRPr="004F0041">
        <w:rPr>
          <w:rFonts w:ascii="Courier New" w:hAnsi="Courier New" w:cs="Courier New"/>
          <w:color w:val="000000"/>
          <w:sz w:val="20"/>
          <w:lang w:val="en-US"/>
        </w:rPr>
        <w:t>nterfaceName</w:t>
      </w:r>
      <w:r w:rsidRPr="004F0041">
        <w:rPr>
          <w:rFonts w:ascii="Courier New" w:hAnsi="Courier New" w:cs="Courier New"/>
          <w:color w:val="000000"/>
          <w:sz w:val="20"/>
        </w:rPr>
        <w:t>&gt;</w:t>
      </w:r>
      <w:r w:rsidRPr="004F0041">
        <w:rPr>
          <w:rFonts w:ascii="Courier New" w:hAnsi="Courier New" w:cs="Courier New"/>
          <w:color w:val="000000"/>
          <w:sz w:val="20"/>
          <w:lang w:val="en-US"/>
        </w:rPr>
        <w:t>Impl</w:t>
      </w:r>
      <w:r>
        <w:t xml:space="preserve">. Реализация наследуется от класса </w:t>
      </w:r>
      <w:r w:rsidRPr="004F0041">
        <w:rPr>
          <w:rFonts w:ascii="Courier New" w:hAnsi="Courier New" w:cs="Courier New"/>
          <w:color w:val="000000"/>
          <w:sz w:val="20"/>
        </w:rPr>
        <w:t>JepRiaModuleAutoImpl</w:t>
      </w:r>
      <w:r>
        <w:t xml:space="preserve"> и использует стандартные (системные) методы этого класса-предка для изменения состояния формы на уровне</w:t>
      </w:r>
      <w:r w:rsidRPr="004F0041">
        <w:t xml:space="preserve"> </w:t>
      </w:r>
      <w:r>
        <w:rPr>
          <w:lang w:val="en-US"/>
        </w:rPr>
        <w:t>web</w:t>
      </w:r>
      <w:r w:rsidRPr="004F0041">
        <w:t>-</w:t>
      </w:r>
      <w:r>
        <w:t xml:space="preserve">элементов. Пример реализации интерфейса </w:t>
      </w:r>
      <w:r w:rsidRPr="00311080">
        <w:rPr>
          <w:lang w:val="en-US"/>
        </w:rPr>
        <w:t>GoodsAuto</w:t>
      </w:r>
      <w:r w:rsidR="00AC48D7" w:rsidRPr="00AC48D7">
        <w:t xml:space="preserve"> (</w:t>
      </w:r>
      <w:r w:rsidR="00AC48D7">
        <w:t xml:space="preserve">в данном случае используются стандартные методы </w:t>
      </w:r>
      <w:r w:rsidR="00AC48D7" w:rsidRPr="004F0041">
        <w:rPr>
          <w:rFonts w:ascii="Courier New" w:hAnsi="Courier New" w:cs="Courier New"/>
          <w:color w:val="000000"/>
          <w:sz w:val="20"/>
        </w:rPr>
        <w:t>setFieldValue</w:t>
      </w:r>
      <w:r w:rsidR="00AC48D7">
        <w:t>,</w:t>
      </w:r>
      <w:r w:rsidR="00AC48D7">
        <w:rPr>
          <w:rFonts w:ascii="Courier New" w:hAnsi="Courier New" w:cs="Courier New"/>
          <w:color w:val="000000"/>
          <w:sz w:val="20"/>
        </w:rPr>
        <w:t xml:space="preserve"> </w:t>
      </w:r>
      <w:r w:rsidR="00AC48D7">
        <w:rPr>
          <w:rFonts w:ascii="Courier New" w:hAnsi="Courier New" w:cs="Courier New"/>
          <w:color w:val="000000"/>
          <w:sz w:val="20"/>
          <w:lang w:val="en-US"/>
        </w:rPr>
        <w:t>g</w:t>
      </w:r>
      <w:r w:rsidR="00AC48D7" w:rsidRPr="004F0041">
        <w:rPr>
          <w:rFonts w:ascii="Courier New" w:hAnsi="Courier New" w:cs="Courier New"/>
          <w:color w:val="000000"/>
          <w:sz w:val="20"/>
        </w:rPr>
        <w:t>etFieldValue</w:t>
      </w:r>
      <w:r w:rsidR="00AC48D7" w:rsidRPr="00AC48D7">
        <w:t>)</w:t>
      </w:r>
      <w:r>
        <w:t>:</w:t>
      </w:r>
    </w:p>
    <w:p w14:paraId="6D466523" w14:textId="77777777" w:rsidR="004F0041" w:rsidRPr="00AC48D7" w:rsidRDefault="004F0041" w:rsidP="004F0041">
      <w:pPr>
        <w:ind w:firstLine="0"/>
        <w:rPr>
          <w:rFonts w:ascii="Courier New" w:hAnsi="Courier New" w:cs="Courier New"/>
          <w:color w:val="000000"/>
          <w:sz w:val="20"/>
        </w:rPr>
      </w:pPr>
    </w:p>
    <w:p w14:paraId="40A2ED5F" w14:textId="77777777"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  <w:lang w:val="en-US"/>
        </w:rPr>
        <w:lastRenderedPageBreak/>
        <w:t>package com.technology.jep.jepriashowcase.goods.auto;</w:t>
      </w:r>
    </w:p>
    <w:p w14:paraId="45792084" w14:textId="77777777" w:rsidR="004F0041" w:rsidRP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14:paraId="52E13AF9" w14:textId="77777777" w:rsidR="004F0041" w:rsidRPr="004F0041" w:rsidRDefault="004F0041" w:rsidP="004F0041">
      <w:pPr>
        <w:tabs>
          <w:tab w:val="left" w:pos="709"/>
        </w:tabs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  <w:lang w:val="en-US"/>
        </w:rPr>
        <w:t>public class GoodsAutoImpl&lt;A extends JepRiaShowcaseAuto, P extends Jep</w:t>
      </w:r>
      <w:r>
        <w:rPr>
          <w:rFonts w:ascii="Courier New" w:hAnsi="Courier New" w:cs="Courier New"/>
          <w:color w:val="000000"/>
          <w:sz w:val="20"/>
          <w:lang w:val="en-US"/>
        </w:rPr>
        <w:t>RiaShowcasePageManager&gt; extends</w:t>
      </w:r>
      <w:r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lang w:val="en-US"/>
        </w:rPr>
        <w:tab/>
        <w:t>J</w:t>
      </w:r>
      <w:r w:rsidRPr="004F0041">
        <w:rPr>
          <w:rFonts w:ascii="Courier New" w:hAnsi="Courier New" w:cs="Courier New"/>
          <w:color w:val="000000"/>
          <w:sz w:val="20"/>
          <w:lang w:val="en-US"/>
        </w:rPr>
        <w:t>epRiaModuleAutoImpl&lt;A, P&gt; implements GoodsAuto {</w:t>
      </w:r>
    </w:p>
    <w:p w14:paraId="25A04630" w14:textId="77777777" w:rsidR="004F0041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  <w:lang w:val="en-US"/>
        </w:rPr>
        <w:tab/>
      </w:r>
    </w:p>
    <w:p w14:paraId="10B17037" w14:textId="77777777" w:rsidR="004F0041" w:rsidRPr="004F0041" w:rsidRDefault="004F0041" w:rsidP="004F0041">
      <w:pPr>
        <w:ind w:firstLine="72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  <w:lang w:val="en-US"/>
        </w:rPr>
        <w:t>public GoodsAutoImpl(A app, P pageManager) {</w:t>
      </w:r>
    </w:p>
    <w:p w14:paraId="022A9A1E" w14:textId="77777777"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  <w:lang w:val="en-US"/>
        </w:rPr>
        <w:tab/>
      </w:r>
      <w:r w:rsidRPr="004F0041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>super(app, pageManager);</w:t>
      </w:r>
    </w:p>
    <w:p w14:paraId="376723DA" w14:textId="77777777"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14:paraId="0AD72975" w14:textId="77777777"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14:paraId="7B5E2E04" w14:textId="77777777"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@Override</w:t>
      </w:r>
    </w:p>
    <w:p w14:paraId="6718385A" w14:textId="77777777"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public void setGoodsName(String goodsNameValue) {</w:t>
      </w:r>
    </w:p>
    <w:p w14:paraId="2736B9ED" w14:textId="77777777"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setFieldValue(JRSC_GOODS_NAME_DETAILFORM_FIELD_INPUT_ID, goodsNameValue);</w:t>
      </w:r>
    </w:p>
    <w:p w14:paraId="79877BC8" w14:textId="77777777" w:rsidR="004F0041" w:rsidRPr="00756929" w:rsidRDefault="004F0041" w:rsidP="004F0041">
      <w:pPr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14:paraId="5DA49AD2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@Override</w:t>
      </w:r>
    </w:p>
    <w:p w14:paraId="0ED44B2D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public String getGoodsName() {</w:t>
      </w:r>
    </w:p>
    <w:p w14:paraId="0154AB82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return getFieldValue(JRSC_GOODS_NAME_DETAILFORM_FIELD_INPUT_ID);</w:t>
      </w:r>
    </w:p>
    <w:p w14:paraId="28444982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}</w:t>
      </w:r>
    </w:p>
    <w:p w14:paraId="5EC4CB4E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@Override</w:t>
      </w:r>
    </w:p>
    <w:p w14:paraId="3EB854D4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public void fillCreateForm(</w:t>
      </w:r>
    </w:p>
    <w:p w14:paraId="409B10F2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goodsName, </w:t>
      </w:r>
    </w:p>
    <w:p w14:paraId="17E5FC24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goodsType, </w:t>
      </w:r>
    </w:p>
    <w:p w14:paraId="6D06BDF4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unit, </w:t>
      </w:r>
    </w:p>
    <w:p w14:paraId="36B2216B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motivation, </w:t>
      </w:r>
    </w:p>
    <w:p w14:paraId="6AB8CF60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purchasingPrice, </w:t>
      </w:r>
    </w:p>
    <w:p w14:paraId="4EF876FB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 xml:space="preserve">String goodsPhoto, </w:t>
      </w:r>
    </w:p>
    <w:p w14:paraId="2CF9649C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String goodsSpecification) {</w:t>
      </w:r>
    </w:p>
    <w:p w14:paraId="76957DF3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</w:p>
    <w:p w14:paraId="600DC5D7" w14:textId="77777777"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4F0041">
        <w:rPr>
          <w:rFonts w:ascii="Courier New" w:hAnsi="Courier New" w:cs="Courier New"/>
          <w:color w:val="000000"/>
          <w:sz w:val="20"/>
        </w:rPr>
        <w:t>setGoodsName(goodsName);</w:t>
      </w:r>
    </w:p>
    <w:p w14:paraId="0B6BBEF9" w14:textId="77777777"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/*</w:t>
      </w:r>
      <w:r w:rsidRPr="004F0041"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00"/>
          <w:sz w:val="20"/>
        </w:rPr>
        <w:t>заполнение прочих полей формы...</w:t>
      </w:r>
    </w:p>
    <w:p w14:paraId="3F89FF38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F0041">
        <w:rPr>
          <w:rFonts w:ascii="Courier New" w:hAnsi="Courier New" w:cs="Courier New"/>
          <w:color w:val="000000"/>
          <w:sz w:val="20"/>
        </w:rPr>
        <w:tab/>
      </w:r>
      <w:r w:rsidRPr="004F0041">
        <w:rPr>
          <w:rFonts w:ascii="Courier New" w:hAnsi="Courier New" w:cs="Courier New"/>
          <w:color w:val="000000"/>
          <w:sz w:val="20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setGoodsType(goodsType); </w:t>
      </w:r>
    </w:p>
    <w:p w14:paraId="2C10D9FE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setUnit(unit);</w:t>
      </w:r>
    </w:p>
    <w:p w14:paraId="1D87A62A" w14:textId="77777777" w:rsidR="004F0041" w:rsidRPr="00756929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  <w:t>setMotivation(motivation);</w:t>
      </w:r>
    </w:p>
    <w:p w14:paraId="77FE5845" w14:textId="77777777"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</w:rPr>
        <w:t>setPurchasingPrice(</w:t>
      </w:r>
      <w:r w:rsidRPr="004F0041">
        <w:rPr>
          <w:rFonts w:ascii="Courier New" w:hAnsi="Courier New" w:cs="Courier New"/>
          <w:color w:val="000000"/>
          <w:sz w:val="20"/>
        </w:rPr>
        <w:t>purchasingPrice</w:t>
      </w:r>
      <w:r>
        <w:rPr>
          <w:rFonts w:ascii="Courier New" w:hAnsi="Courier New" w:cs="Courier New"/>
          <w:color w:val="000000"/>
          <w:sz w:val="20"/>
        </w:rPr>
        <w:t>);</w:t>
      </w:r>
    </w:p>
    <w:p w14:paraId="738D460D" w14:textId="77777777"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*</w:t>
      </w:r>
      <w:r>
        <w:rPr>
          <w:rFonts w:ascii="Courier New" w:hAnsi="Courier New" w:cs="Courier New"/>
          <w:color w:val="000000"/>
          <w:sz w:val="20"/>
          <w:lang w:val="en-US"/>
        </w:rPr>
        <w:t>/</w:t>
      </w:r>
    </w:p>
    <w:p w14:paraId="0DC54BA6" w14:textId="77777777" w:rsid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  <w:t>}</w:t>
      </w:r>
    </w:p>
    <w:p w14:paraId="64F3DA92" w14:textId="77777777" w:rsidR="004F0041" w:rsidRPr="004F0041" w:rsidRDefault="004F0041" w:rsidP="004F0041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/>
          <w:sz w:val="20"/>
        </w:rPr>
      </w:pPr>
      <w:r w:rsidRPr="004F0041">
        <w:rPr>
          <w:rFonts w:ascii="Courier New" w:hAnsi="Courier New" w:cs="Courier New"/>
          <w:color w:val="000000"/>
          <w:sz w:val="20"/>
        </w:rPr>
        <w:t>}</w:t>
      </w:r>
    </w:p>
    <w:p w14:paraId="7A1506E0" w14:textId="77777777" w:rsidR="004F0041" w:rsidRPr="004F0041" w:rsidRDefault="004F0041" w:rsidP="004F0041">
      <w:pPr>
        <w:ind w:firstLine="0"/>
        <w:rPr>
          <w:rFonts w:ascii="Courier New" w:hAnsi="Courier New" w:cs="Courier New"/>
        </w:rPr>
      </w:pPr>
    </w:p>
    <w:p w14:paraId="13B5B889" w14:textId="77777777" w:rsidR="00FA133F" w:rsidRPr="004F0041" w:rsidRDefault="00FA133F" w:rsidP="00A5343C">
      <w:pPr>
        <w:pStyle w:val="HTML"/>
      </w:pPr>
    </w:p>
    <w:p w14:paraId="3D752EAB" w14:textId="77777777" w:rsidR="0005576A" w:rsidRDefault="0005576A" w:rsidP="008509BB">
      <w:pPr>
        <w:pStyle w:val="2"/>
      </w:pPr>
      <w:bookmarkStart w:id="18" w:name="_Toc455650211"/>
      <w:r>
        <w:lastRenderedPageBreak/>
        <w:t xml:space="preserve">Разработка </w:t>
      </w:r>
      <w:r w:rsidRPr="008509BB">
        <w:t>тестов</w:t>
      </w:r>
      <w:r>
        <w:t xml:space="preserve"> JepRia-приложений</w:t>
      </w:r>
      <w:bookmarkEnd w:id="18"/>
    </w:p>
    <w:p w14:paraId="538C3A39" w14:textId="77777777" w:rsidR="00D97DEE" w:rsidRDefault="0005576A" w:rsidP="00A5343C">
      <w:pPr>
        <w:rPr>
          <w:b/>
          <w:bCs/>
          <w:color w:val="7F0055"/>
        </w:rPr>
      </w:pPr>
      <w:r>
        <w:t xml:space="preserve">Тесты для приложений JepRia разрабатываются для их выполнения на фреймворке </w:t>
      </w:r>
      <w:hyperlink r:id="rId10" w:tgtFrame="_blank" w:history="1">
        <w:r>
          <w:rPr>
            <w:rStyle w:val="af0"/>
          </w:rPr>
          <w:t>TestNG</w:t>
        </w:r>
      </w:hyperlink>
      <w:r>
        <w:t xml:space="preserve">. </w:t>
      </w:r>
      <w:r w:rsidR="00B90C89">
        <w:t>Тестовые методы определяются в отдельном классе</w:t>
      </w:r>
      <w:r w:rsidR="00B90C89" w:rsidRPr="00B90C89">
        <w:t>,</w:t>
      </w:r>
      <w:r w:rsidR="00B90C89">
        <w:t xml:space="preserve"> наследующемся от </w:t>
      </w:r>
      <w:r w:rsidR="00B90C89" w:rsidRPr="00B90C89">
        <w:rPr>
          <w:rFonts w:ascii="Courier New" w:hAnsi="Courier New" w:cs="Courier New"/>
          <w:color w:val="000000"/>
          <w:sz w:val="20"/>
          <w:lang w:val="en-US"/>
        </w:rPr>
        <w:t>JepAutoTes</w:t>
      </w:r>
      <w:r w:rsidR="009E5242">
        <w:rPr>
          <w:rFonts w:ascii="Courier New" w:hAnsi="Courier New" w:cs="Courier New"/>
          <w:color w:val="000000"/>
          <w:sz w:val="20"/>
          <w:lang w:val="en-US"/>
        </w:rPr>
        <w:t>t</w:t>
      </w:r>
      <w:r w:rsidR="009E5242" w:rsidRPr="009E5242">
        <w:t xml:space="preserve"> </w:t>
      </w:r>
      <w:r w:rsidR="009E5242">
        <w:rPr>
          <w:lang w:val="en-US"/>
        </w:rPr>
        <w:t>c</w:t>
      </w:r>
      <w:r w:rsidR="009E5242" w:rsidRPr="009E5242">
        <w:t xml:space="preserve"> </w:t>
      </w:r>
      <w:r w:rsidR="009E5242">
        <w:t>созданным интерфейсом в качестве класса-параметра</w:t>
      </w:r>
      <w:r w:rsidR="00B90C89">
        <w:t xml:space="preserve">. Расположить класс следует в </w:t>
      </w:r>
      <w:r w:rsidR="00B90C89" w:rsidRPr="00B90C89">
        <w:rPr>
          <w:rFonts w:ascii="Courier New" w:hAnsi="Courier New" w:cs="Courier New"/>
          <w:color w:val="000000"/>
          <w:sz w:val="20"/>
        </w:rPr>
        <w:t>com.technology.jep.jepriashowcase.&lt;</w:t>
      </w:r>
      <w:r w:rsidR="00B90C89">
        <w:rPr>
          <w:rFonts w:ascii="Courier New" w:hAnsi="Courier New" w:cs="Courier New"/>
          <w:color w:val="000000"/>
          <w:sz w:val="20"/>
          <w:lang w:val="en-US"/>
        </w:rPr>
        <w:t>modulename</w:t>
      </w:r>
      <w:r w:rsidR="00B90C89" w:rsidRPr="00B90C89">
        <w:rPr>
          <w:rFonts w:ascii="Courier New" w:hAnsi="Courier New" w:cs="Courier New"/>
          <w:color w:val="000000"/>
          <w:sz w:val="20"/>
        </w:rPr>
        <w:t>&gt;.auto</w:t>
      </w:r>
      <w:r w:rsidR="00B90C89">
        <w:t xml:space="preserve"> в директории </w:t>
      </w:r>
      <w:r w:rsidR="00B90C89">
        <w:rPr>
          <w:lang w:val="en-US"/>
        </w:rPr>
        <w:t>App</w:t>
      </w:r>
      <w:r w:rsidR="00B90C89" w:rsidRPr="00B90C89">
        <w:t>/</w:t>
      </w:r>
      <w:r w:rsidR="00B90C89">
        <w:rPr>
          <w:lang w:val="en-US"/>
        </w:rPr>
        <w:t>test</w:t>
      </w:r>
      <w:r w:rsidR="00B90C89" w:rsidRPr="00B90C89">
        <w:t>/</w:t>
      </w:r>
      <w:r w:rsidR="00B90C89">
        <w:rPr>
          <w:lang w:val="en-US"/>
        </w:rPr>
        <w:t>java</w:t>
      </w:r>
      <w:r w:rsidR="00B90C89" w:rsidRPr="00B90C89">
        <w:t xml:space="preserve"> (</w:t>
      </w:r>
      <w:r w:rsidR="00B90C89">
        <w:t xml:space="preserve">названия пакетов </w:t>
      </w:r>
      <w:r w:rsidR="00B90C89" w:rsidRPr="00B90C89">
        <w:rPr>
          <w:i/>
        </w:rPr>
        <w:t>пока что</w:t>
      </w:r>
      <w:r w:rsidR="00B90C89">
        <w:t xml:space="preserve"> одноименные, но расположение различается директориями</w:t>
      </w:r>
      <w:r w:rsidR="00B90C89" w:rsidRPr="00B90C89">
        <w:t>).</w:t>
      </w:r>
    </w:p>
    <w:p w14:paraId="45A29052" w14:textId="77777777" w:rsidR="0005576A" w:rsidRDefault="00D97DEE" w:rsidP="00A5343C">
      <w:r>
        <w:t>Методы данного класса – это независимые тесты, которые оперируют методами созданного интерфейса (заполнение</w:t>
      </w:r>
      <w:r w:rsidRPr="00D97DEE">
        <w:t>/</w:t>
      </w:r>
      <w:r>
        <w:t>проверка</w:t>
      </w:r>
      <w:r w:rsidRPr="00D97DEE">
        <w:t xml:space="preserve"> </w:t>
      </w:r>
      <w:r>
        <w:t xml:space="preserve">полей, и т.д.). </w:t>
      </w:r>
      <w:r w:rsidR="0005576A">
        <w:t>Ниже приводится пример теста</w:t>
      </w:r>
      <w:r>
        <w:rPr>
          <w:rStyle w:val="af3"/>
        </w:rPr>
        <w:t xml:space="preserve">, </w:t>
      </w:r>
      <w:r w:rsidR="0005576A">
        <w:t xml:space="preserve">проверяющего правильность заполнения поля </w:t>
      </w:r>
      <w:r w:rsidR="0005576A">
        <w:rPr>
          <w:i/>
          <w:iCs/>
        </w:rPr>
        <w:t>GoodsName</w:t>
      </w:r>
      <w:r w:rsidR="0005576A">
        <w:t xml:space="preserve"> детальной формы создания</w:t>
      </w:r>
      <w:r>
        <w:t>, с использованием методов интерфейса</w:t>
      </w:r>
      <w:r w:rsidR="0005576A">
        <w:t xml:space="preserve"> 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setGoodsNam</w:t>
      </w:r>
      <w:r>
        <w:rPr>
          <w:rFonts w:ascii="Courier New" w:hAnsi="Courier New" w:cs="Courier New"/>
          <w:color w:val="000000"/>
          <w:sz w:val="20"/>
          <w:lang w:val="en-US"/>
        </w:rPr>
        <w:t>e</w:t>
      </w:r>
      <w:r w:rsidRPr="00D97DEE">
        <w:t>,</w:t>
      </w:r>
      <w:r w:rsidRPr="00D97DEE"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00"/>
          <w:sz w:val="20"/>
          <w:lang w:val="en-US"/>
        </w:rPr>
        <w:t>getGoodsName</w:t>
      </w:r>
      <w:r w:rsidRPr="00D97DEE">
        <w:t>.</w:t>
      </w:r>
      <w:r w:rsidR="0005576A">
        <w:t xml:space="preserve"> </w:t>
      </w:r>
    </w:p>
    <w:p w14:paraId="08877E0C" w14:textId="77777777" w:rsidR="0005576A" w:rsidRPr="00B90C89" w:rsidRDefault="0005576A" w:rsidP="007C04BF">
      <w:pPr>
        <w:pStyle w:val="HTML"/>
      </w:pPr>
      <w:r w:rsidRPr="00B90C89">
        <w:t xml:space="preserve">   </w:t>
      </w:r>
    </w:p>
    <w:p w14:paraId="50FB472F" w14:textId="77777777" w:rsidR="0005576A" w:rsidRPr="00756929" w:rsidRDefault="0005576A" w:rsidP="00B90C89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311080">
        <w:rPr>
          <w:lang w:val="en-US"/>
        </w:rPr>
        <w:t>public</w:t>
      </w:r>
      <w:r w:rsidRPr="00756929">
        <w:rPr>
          <w:lang w:val="en-US"/>
        </w:rPr>
        <w:t xml:space="preserve"> </w:t>
      </w:r>
      <w:r w:rsidRPr="00311080">
        <w:rPr>
          <w:lang w:val="en-US"/>
        </w:rPr>
        <w:t>class</w:t>
      </w:r>
      <w:r w:rsidRPr="00756929">
        <w:rPr>
          <w:lang w:val="en-US"/>
        </w:rPr>
        <w:t xml:space="preserve"> </w:t>
      </w:r>
      <w:r w:rsidRPr="00B90C89">
        <w:rPr>
          <w:lang w:val="en-US"/>
        </w:rPr>
        <w:t>GoodsAutoTest</w:t>
      </w:r>
      <w:r w:rsidR="00B90C89" w:rsidRPr="00756929">
        <w:rPr>
          <w:b/>
          <w:bCs/>
          <w:color w:val="7F0055"/>
          <w:lang w:val="en-US"/>
        </w:rPr>
        <w:t xml:space="preserve"> </w:t>
      </w:r>
      <w:r w:rsidR="00B90C89" w:rsidRPr="00B90C89">
        <w:rPr>
          <w:b/>
          <w:bCs/>
          <w:color w:val="7F0055"/>
          <w:lang w:val="en-US"/>
        </w:rPr>
        <w:t>extends</w:t>
      </w:r>
      <w:r w:rsidR="00B90C89" w:rsidRPr="00756929">
        <w:rPr>
          <w:color w:val="000000"/>
          <w:lang w:val="en-US"/>
        </w:rPr>
        <w:t xml:space="preserve"> </w:t>
      </w:r>
      <w:r w:rsidR="00B90C89" w:rsidRPr="00B90C89">
        <w:rPr>
          <w:color w:val="000000"/>
          <w:lang w:val="en-US"/>
        </w:rPr>
        <w:t>JepAutoTest</w:t>
      </w:r>
      <w:r w:rsidR="00B90C89" w:rsidRPr="00756929">
        <w:rPr>
          <w:color w:val="000000"/>
          <w:lang w:val="en-US"/>
        </w:rPr>
        <w:t>&lt;</w:t>
      </w:r>
      <w:r w:rsidR="00B90C89" w:rsidRPr="00B90C89">
        <w:rPr>
          <w:color w:val="000000"/>
          <w:lang w:val="en-US"/>
        </w:rPr>
        <w:t>GoodsAuto</w:t>
      </w:r>
      <w:r w:rsidR="00B90C89" w:rsidRPr="00756929">
        <w:rPr>
          <w:color w:val="000000"/>
          <w:lang w:val="en-US"/>
        </w:rPr>
        <w:t>&gt; {</w:t>
      </w:r>
      <w:r w:rsidRPr="00756929">
        <w:rPr>
          <w:lang w:val="en-US"/>
        </w:rPr>
        <w:t xml:space="preserve"> {</w:t>
      </w:r>
    </w:p>
    <w:p w14:paraId="52E6B216" w14:textId="77777777" w:rsidR="0005576A" w:rsidRPr="00756929" w:rsidRDefault="002E2FCD" w:rsidP="00B90C89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>
        <w:rPr>
          <w:lang w:val="en-US"/>
        </w:rPr>
        <w:t>//</w:t>
      </w:r>
      <w:r w:rsidR="0005576A" w:rsidRPr="00756929">
        <w:rPr>
          <w:lang w:val="en-US"/>
        </w:rPr>
        <w:t>...</w:t>
      </w:r>
    </w:p>
    <w:p w14:paraId="774AD1ED" w14:textId="77777777" w:rsidR="0005576A" w:rsidRPr="00756929" w:rsidRDefault="00B90C89" w:rsidP="00B90C89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756929">
        <w:rPr>
          <w:lang w:val="en-US"/>
        </w:rPr>
        <w:tab/>
      </w:r>
      <w:r w:rsidR="0005576A" w:rsidRPr="00311080">
        <w:rPr>
          <w:lang w:val="en-US"/>
        </w:rPr>
        <w:t>private</w:t>
      </w:r>
      <w:r w:rsidR="0005576A" w:rsidRPr="00756929">
        <w:rPr>
          <w:lang w:val="en-US"/>
        </w:rPr>
        <w:t xml:space="preserve"> </w:t>
      </w:r>
      <w:r w:rsidR="0005576A" w:rsidRPr="00311080">
        <w:rPr>
          <w:lang w:val="en-US"/>
        </w:rPr>
        <w:t>JepRiaShowcaseAutoImpl</w:t>
      </w:r>
      <w:r w:rsidR="0005576A" w:rsidRPr="00756929">
        <w:rPr>
          <w:lang w:val="en-US"/>
        </w:rPr>
        <w:t xml:space="preserve"> </w:t>
      </w:r>
      <w:r w:rsidR="0005576A" w:rsidRPr="00311080">
        <w:rPr>
          <w:lang w:val="en-US"/>
        </w:rPr>
        <w:t>automationManager</w:t>
      </w:r>
      <w:r w:rsidR="0005576A" w:rsidRPr="00756929">
        <w:rPr>
          <w:lang w:val="en-US"/>
        </w:rPr>
        <w:t>;</w:t>
      </w:r>
    </w:p>
    <w:p w14:paraId="0C646C6F" w14:textId="77777777" w:rsidR="0005576A" w:rsidRPr="00311080" w:rsidRDefault="00B90C89" w:rsidP="00B90C89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756929">
        <w:rPr>
          <w:lang w:val="en-US"/>
        </w:rPr>
        <w:tab/>
      </w:r>
      <w:r w:rsidR="0005576A" w:rsidRPr="00311080">
        <w:rPr>
          <w:lang w:val="en-US"/>
        </w:rPr>
        <w:t>private GoodsAuto cut;</w:t>
      </w:r>
    </w:p>
    <w:p w14:paraId="03A09134" w14:textId="77777777" w:rsidR="0005576A" w:rsidRPr="00B90C89" w:rsidRDefault="0005576A" w:rsidP="00B90C89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311080">
        <w:rPr>
          <w:lang w:val="en-US"/>
        </w:rPr>
        <w:t xml:space="preserve">        </w:t>
      </w:r>
    </w:p>
    <w:p w14:paraId="41EF382E" w14:textId="77777777" w:rsidR="00B90C89" w:rsidRPr="00B90C89" w:rsidRDefault="00B90C89" w:rsidP="00B90C89">
      <w:pPr>
        <w:widowControl/>
        <w:tabs>
          <w:tab w:val="left" w:pos="851"/>
          <w:tab w:val="left" w:pos="993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56929">
        <w:rPr>
          <w:rFonts w:ascii="Courier New" w:hAnsi="Courier New" w:cs="Courier New"/>
          <w:color w:val="646464"/>
          <w:sz w:val="20"/>
          <w:lang w:val="en-US"/>
        </w:rPr>
        <w:tab/>
      </w:r>
      <w:r w:rsidRPr="00B90C89">
        <w:rPr>
          <w:rFonts w:ascii="Courier New" w:hAnsi="Courier New" w:cs="Courier New"/>
          <w:color w:val="646464"/>
          <w:sz w:val="20"/>
          <w:lang w:val="en-US"/>
        </w:rPr>
        <w:t>@Test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(groups={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"create"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"setAndGetTextField"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}, dataProviderClass = JepFileDataProvider.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class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, dataProvider=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"dataFromFile"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</w:t>
      </w:r>
    </w:p>
    <w:p w14:paraId="114B10B5" w14:textId="77777777"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56929">
        <w:rPr>
          <w:rFonts w:ascii="Courier New" w:hAnsi="Courier New" w:cs="Courier New"/>
          <w:b/>
          <w:bCs/>
          <w:color w:val="7F0055"/>
          <w:sz w:val="20"/>
          <w:lang w:val="en-US"/>
        </w:rPr>
        <w:tab/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setAndGetGoodsNameOnCreate(String </w:t>
      </w:r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 {</w:t>
      </w:r>
    </w:p>
    <w:p w14:paraId="07CCBAFC" w14:textId="77777777"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.setWorkstate(</w:t>
      </w:r>
      <w:r w:rsidRPr="00B90C89">
        <w:rPr>
          <w:rFonts w:ascii="Courier New" w:hAnsi="Courier New" w:cs="Courier New"/>
          <w:b/>
          <w:bCs/>
          <w:i/>
          <w:iCs/>
          <w:color w:val="0000C0"/>
          <w:sz w:val="20"/>
          <w:lang w:val="en-US"/>
        </w:rPr>
        <w:t>CREATE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14:paraId="542E171C" w14:textId="77777777"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</w:p>
    <w:p w14:paraId="0739648B" w14:textId="77777777"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>((GoodsAuto)</w:t>
      </w:r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).setGoodsName(</w:t>
      </w:r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14:paraId="3FD2D408" w14:textId="77777777" w:rsidR="00B90C89" w:rsidRP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14:paraId="161CFED7" w14:textId="77777777" w:rsidR="00B90C89" w:rsidRDefault="00B90C89" w:rsidP="00B90C89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>
        <w:rPr>
          <w:rFonts w:ascii="Courier New" w:hAnsi="Courier New" w:cs="Courier New"/>
          <w:i/>
          <w:iCs/>
          <w:color w:val="000000"/>
          <w:sz w:val="20"/>
        </w:rPr>
        <w:t>assertEquals</w:t>
      </w:r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6A3E3E"/>
          <w:sz w:val="20"/>
        </w:rPr>
        <w:t>goodsNameNewValue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0000C0"/>
          <w:sz w:val="20"/>
        </w:rPr>
        <w:t>cut</w:t>
      </w:r>
      <w:r>
        <w:rPr>
          <w:rFonts w:ascii="Courier New" w:hAnsi="Courier New" w:cs="Courier New"/>
          <w:color w:val="000000"/>
          <w:sz w:val="20"/>
        </w:rPr>
        <w:t>.getGoodsName());</w:t>
      </w:r>
    </w:p>
    <w:p w14:paraId="71693FF7" w14:textId="77777777" w:rsidR="0005576A" w:rsidRDefault="00B90C89" w:rsidP="00B90C89">
      <w:pPr>
        <w:pStyle w:val="HTML"/>
        <w:tabs>
          <w:tab w:val="clear" w:pos="916"/>
          <w:tab w:val="left" w:pos="851"/>
        </w:tabs>
        <w:ind w:firstLine="0"/>
      </w:pPr>
      <w:r>
        <w:rPr>
          <w:color w:val="000000"/>
        </w:rPr>
        <w:tab/>
        <w:t>}</w:t>
      </w:r>
    </w:p>
    <w:p w14:paraId="6DC7D9F8" w14:textId="77777777" w:rsidR="0005576A" w:rsidRDefault="002E2FCD" w:rsidP="00B90C89">
      <w:pPr>
        <w:pStyle w:val="HTML"/>
        <w:tabs>
          <w:tab w:val="clear" w:pos="916"/>
          <w:tab w:val="left" w:pos="851"/>
        </w:tabs>
        <w:ind w:firstLine="0"/>
      </w:pPr>
      <w:r>
        <w:rPr>
          <w:lang w:val="en-US"/>
        </w:rPr>
        <w:t>//</w:t>
      </w:r>
      <w:r w:rsidR="0005576A">
        <w:t>...</w:t>
      </w:r>
    </w:p>
    <w:p w14:paraId="2701E705" w14:textId="77777777" w:rsidR="0005576A" w:rsidRDefault="0005576A" w:rsidP="00B90C89">
      <w:pPr>
        <w:pStyle w:val="HTML"/>
        <w:tabs>
          <w:tab w:val="clear" w:pos="916"/>
          <w:tab w:val="left" w:pos="851"/>
        </w:tabs>
        <w:ind w:firstLine="0"/>
      </w:pPr>
      <w:r>
        <w:t>}</w:t>
      </w:r>
    </w:p>
    <w:p w14:paraId="0F088243" w14:textId="77777777" w:rsidR="0005576A" w:rsidRDefault="0005576A" w:rsidP="00A5343C"/>
    <w:p w14:paraId="5479F6D7" w14:textId="77777777" w:rsidR="0005576A" w:rsidRDefault="0005576A" w:rsidP="003830B7">
      <w:pPr>
        <w:pStyle w:val="3"/>
      </w:pPr>
      <w:bookmarkStart w:id="19" w:name="_Toc455650212"/>
      <w:r>
        <w:t>Тесты, управляемые данными</w:t>
      </w:r>
      <w:bookmarkEnd w:id="19"/>
    </w:p>
    <w:p w14:paraId="65FF8047" w14:textId="77777777" w:rsidR="00AC7B14" w:rsidRDefault="00AC7B14" w:rsidP="008509BB">
      <w:pPr>
        <w:rPr>
          <w:i/>
          <w:lang w:val="en-US"/>
        </w:rPr>
      </w:pPr>
    </w:p>
    <w:p w14:paraId="15E90C65" w14:textId="77777777" w:rsidR="0005576A" w:rsidRPr="008509BB" w:rsidRDefault="0005576A" w:rsidP="008509BB">
      <w:pPr>
        <w:rPr>
          <w:i/>
        </w:rPr>
      </w:pPr>
      <w:r w:rsidRPr="008509BB">
        <w:rPr>
          <w:i/>
        </w:rPr>
        <w:t xml:space="preserve">DDT (Data Driven Testing - тесты, управляемые данными) – подход к тестированию, при котором тестовые данные хранятся отдельно от самих тестов, часто в документах Excel, файлах CSV или в базе данных. В TestNG подход DDT поддерживается реализацией </w:t>
      </w:r>
      <w:r w:rsidRPr="008509BB">
        <w:rPr>
          <w:i/>
          <w:iCs/>
        </w:rPr>
        <w:t>провайдеров данных</w:t>
      </w:r>
      <w:r w:rsidRPr="008509BB">
        <w:rPr>
          <w:i/>
        </w:rPr>
        <w:t xml:space="preserve">, обеспечивающих поток входных данных для тестовых методов. Провайдеры данных реализуются в виде Java-методов, обозначаемых аннотацией </w:t>
      </w:r>
      <w:r w:rsidRPr="008509BB">
        <w:rPr>
          <w:i/>
          <w:iCs/>
        </w:rPr>
        <w:t>@DataProvider</w:t>
      </w:r>
      <w:r w:rsidRPr="008509BB">
        <w:rPr>
          <w:i/>
        </w:rPr>
        <w:t xml:space="preserve"> и возвращающих один из двух типов: Object[][] или Iterator&lt;Object[]&gt;. Для того, чтобы тестовый метод мог работать в режиме DDT, в его аннотации @Test нужно указать атрибут </w:t>
      </w:r>
      <w:r w:rsidRPr="008509BB">
        <w:rPr>
          <w:i/>
          <w:iCs/>
        </w:rPr>
        <w:t>dataProvider</w:t>
      </w:r>
      <w:r w:rsidRPr="008509BB">
        <w:rPr>
          <w:i/>
        </w:rPr>
        <w:t xml:space="preserve"> присвоив ему соответствующее значение, например:   </w:t>
      </w:r>
      <w:r w:rsidR="00CF0720">
        <w:rPr>
          <w:rStyle w:val="af3"/>
        </w:rPr>
        <w:commentReference w:id="20"/>
      </w:r>
    </w:p>
    <w:p w14:paraId="288D480C" w14:textId="77777777" w:rsidR="0005576A" w:rsidRPr="00756929" w:rsidRDefault="0005576A" w:rsidP="008509BB">
      <w:pPr>
        <w:rPr>
          <w:i/>
        </w:rPr>
      </w:pPr>
      <w:r w:rsidRPr="008509BB">
        <w:rPr>
          <w:i/>
        </w:rPr>
        <w:t xml:space="preserve">Наибольшая гибкость при тестировании, управляемом данными, достигается, когда для каждого тестового метода можно указать отдельный поток входных параметров. В JepRia это делается при помощи использования файлового провайдера данных </w:t>
      </w:r>
      <w:r w:rsidRPr="008509BB">
        <w:rPr>
          <w:i/>
          <w:iCs/>
        </w:rPr>
        <w:t>dataFromFile</w:t>
      </w:r>
      <w:r w:rsidRPr="008509BB">
        <w:rPr>
          <w:i/>
        </w:rPr>
        <w:t xml:space="preserve"> и дополнительной аннотации </w:t>
      </w:r>
      <w:r w:rsidRPr="008509BB">
        <w:rPr>
          <w:i/>
          <w:iCs/>
        </w:rPr>
        <w:lastRenderedPageBreak/>
        <w:t>@DataProviderArguments</w:t>
      </w:r>
      <w:r w:rsidRPr="008509BB">
        <w:rPr>
          <w:i/>
        </w:rPr>
        <w:t xml:space="preserve">, в которой указывается файл данных провайдера </w:t>
      </w:r>
      <w:r w:rsidRPr="008509BB">
        <w:rPr>
          <w:i/>
          <w:iCs/>
        </w:rPr>
        <w:t>dataFromFile</w:t>
      </w:r>
      <w:r w:rsidR="00CF0720">
        <w:rPr>
          <w:i/>
          <w:iCs/>
        </w:rPr>
        <w:t xml:space="preserve"> </w:t>
      </w:r>
      <w:r w:rsidRPr="008509BB">
        <w:rPr>
          <w:i/>
        </w:rPr>
        <w:t>для соо</w:t>
      </w:r>
      <w:r w:rsidR="008509BB" w:rsidRPr="008509BB">
        <w:rPr>
          <w:i/>
        </w:rPr>
        <w:t>тветствующего тестового метода.</w:t>
      </w:r>
    </w:p>
    <w:p w14:paraId="4F11C787" w14:textId="77777777" w:rsidR="008509BB" w:rsidRPr="00756929" w:rsidRDefault="008509BB" w:rsidP="008509BB"/>
    <w:p w14:paraId="782077B5" w14:textId="77777777" w:rsidR="008509BB" w:rsidRDefault="008509BB" w:rsidP="008509BB">
      <w:r>
        <w:t>Для</w:t>
      </w:r>
      <w:r w:rsidRPr="008509BB">
        <w:t xml:space="preserve"> </w:t>
      </w:r>
      <w:r>
        <w:t>внедрения</w:t>
      </w:r>
      <w:r w:rsidRPr="008509BB">
        <w:t xml:space="preserve"> </w:t>
      </w:r>
      <w:r>
        <w:rPr>
          <w:lang w:val="en-US"/>
        </w:rPr>
        <w:t>DDT</w:t>
      </w:r>
      <w:r w:rsidRPr="008509BB">
        <w:t xml:space="preserve"> </w:t>
      </w:r>
      <w:r>
        <w:t>для</w:t>
      </w:r>
      <w:r w:rsidRPr="008509BB">
        <w:t xml:space="preserve"> </w:t>
      </w:r>
      <w:r>
        <w:t>тестового</w:t>
      </w:r>
      <w:r w:rsidRPr="008509BB">
        <w:t xml:space="preserve"> </w:t>
      </w:r>
      <w:r>
        <w:t>метода</w:t>
      </w:r>
      <w:r w:rsidRPr="008509BB">
        <w:t xml:space="preserve"> 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setAndGetGoodsNameOnCreate</w:t>
      </w:r>
      <w:r w:rsidRPr="008509BB">
        <w:t xml:space="preserve"> </w:t>
      </w:r>
      <w:r>
        <w:t>из</w:t>
      </w:r>
      <w:r w:rsidRPr="008509BB">
        <w:t xml:space="preserve"> </w:t>
      </w:r>
      <w:r>
        <w:t>класса</w:t>
      </w:r>
      <w:r w:rsidRPr="008509BB">
        <w:t xml:space="preserve"> </w:t>
      </w:r>
      <w:r w:rsidRPr="008509BB">
        <w:rPr>
          <w:rFonts w:ascii="Courier New" w:hAnsi="Courier New" w:cs="Courier New"/>
          <w:color w:val="000000"/>
          <w:sz w:val="20"/>
          <w:lang w:val="en-US"/>
        </w:rPr>
        <w:t>GoodsAutoTest</w:t>
      </w:r>
      <w:r w:rsidRPr="008509BB">
        <w:t xml:space="preserve">, </w:t>
      </w:r>
      <w:r>
        <w:t>достаточно</w:t>
      </w:r>
      <w:r w:rsidRPr="008509BB">
        <w:t xml:space="preserve"> </w:t>
      </w:r>
      <w:r>
        <w:t>приписать</w:t>
      </w:r>
      <w:r w:rsidRPr="008509BB">
        <w:t xml:space="preserve"> </w:t>
      </w:r>
      <w:r>
        <w:t>к его сигнатуре еще одну аннотацию:</w:t>
      </w:r>
    </w:p>
    <w:p w14:paraId="109D49A7" w14:textId="77777777" w:rsidR="008509BB" w:rsidRDefault="008509BB" w:rsidP="008509BB"/>
    <w:p w14:paraId="7D1F388C" w14:textId="77777777" w:rsidR="008509BB" w:rsidRPr="008509BB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311080">
        <w:rPr>
          <w:lang w:val="en-US"/>
        </w:rPr>
        <w:t>public</w:t>
      </w:r>
      <w:r w:rsidRPr="008509BB">
        <w:rPr>
          <w:lang w:val="en-US"/>
        </w:rPr>
        <w:t xml:space="preserve"> </w:t>
      </w:r>
      <w:r w:rsidRPr="00311080">
        <w:rPr>
          <w:lang w:val="en-US"/>
        </w:rPr>
        <w:t>class</w:t>
      </w:r>
      <w:r w:rsidRPr="008509BB">
        <w:rPr>
          <w:lang w:val="en-US"/>
        </w:rPr>
        <w:t xml:space="preserve"> </w:t>
      </w:r>
      <w:r w:rsidRPr="00B90C89">
        <w:rPr>
          <w:lang w:val="en-US"/>
        </w:rPr>
        <w:t>GoodsAutoTest</w:t>
      </w:r>
      <w:r w:rsidRPr="008509BB">
        <w:rPr>
          <w:b/>
          <w:bCs/>
          <w:color w:val="7F0055"/>
          <w:lang w:val="en-US"/>
        </w:rPr>
        <w:t xml:space="preserve"> </w:t>
      </w:r>
      <w:r w:rsidRPr="00B90C89">
        <w:rPr>
          <w:b/>
          <w:bCs/>
          <w:color w:val="7F0055"/>
          <w:lang w:val="en-US"/>
        </w:rPr>
        <w:t>extends</w:t>
      </w:r>
      <w:r w:rsidRPr="008509BB">
        <w:rPr>
          <w:color w:val="000000"/>
          <w:lang w:val="en-US"/>
        </w:rPr>
        <w:t xml:space="preserve"> </w:t>
      </w:r>
      <w:r w:rsidRPr="00B90C89">
        <w:rPr>
          <w:color w:val="000000"/>
          <w:lang w:val="en-US"/>
        </w:rPr>
        <w:t>JepAutoTest</w:t>
      </w:r>
      <w:r w:rsidRPr="008509BB">
        <w:rPr>
          <w:color w:val="000000"/>
          <w:lang w:val="en-US"/>
        </w:rPr>
        <w:t>&lt;</w:t>
      </w:r>
      <w:r w:rsidRPr="00B90C89">
        <w:rPr>
          <w:color w:val="000000"/>
          <w:lang w:val="en-US"/>
        </w:rPr>
        <w:t>GoodsAuto</w:t>
      </w:r>
      <w:r w:rsidRPr="008509BB">
        <w:rPr>
          <w:color w:val="000000"/>
          <w:lang w:val="en-US"/>
        </w:rPr>
        <w:t>&gt; {</w:t>
      </w:r>
      <w:r w:rsidRPr="008509BB">
        <w:rPr>
          <w:lang w:val="en-US"/>
        </w:rPr>
        <w:t xml:space="preserve"> {</w:t>
      </w:r>
    </w:p>
    <w:p w14:paraId="31C94B7F" w14:textId="77777777" w:rsidR="008509BB" w:rsidRPr="008509BB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>
        <w:rPr>
          <w:lang w:val="en-US"/>
        </w:rPr>
        <w:t>//</w:t>
      </w:r>
      <w:r w:rsidRPr="008509BB">
        <w:rPr>
          <w:lang w:val="en-US"/>
        </w:rPr>
        <w:t>...</w:t>
      </w:r>
    </w:p>
    <w:p w14:paraId="12620BB3" w14:textId="77777777" w:rsidR="008509BB" w:rsidRPr="008509BB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8509BB">
        <w:rPr>
          <w:lang w:val="en-US"/>
        </w:rPr>
        <w:tab/>
      </w:r>
      <w:r w:rsidRPr="00311080">
        <w:rPr>
          <w:lang w:val="en-US"/>
        </w:rPr>
        <w:t>private</w:t>
      </w:r>
      <w:r w:rsidRPr="008509BB">
        <w:rPr>
          <w:lang w:val="en-US"/>
        </w:rPr>
        <w:t xml:space="preserve"> </w:t>
      </w:r>
      <w:r w:rsidRPr="00311080">
        <w:rPr>
          <w:lang w:val="en-US"/>
        </w:rPr>
        <w:t>JepRiaShowcaseAutoImpl</w:t>
      </w:r>
      <w:r w:rsidRPr="008509BB">
        <w:rPr>
          <w:lang w:val="en-US"/>
        </w:rPr>
        <w:t xml:space="preserve"> </w:t>
      </w:r>
      <w:r w:rsidRPr="00311080">
        <w:rPr>
          <w:lang w:val="en-US"/>
        </w:rPr>
        <w:t>automationManager</w:t>
      </w:r>
      <w:r w:rsidRPr="008509BB">
        <w:rPr>
          <w:lang w:val="en-US"/>
        </w:rPr>
        <w:t>;</w:t>
      </w:r>
    </w:p>
    <w:p w14:paraId="56678D38" w14:textId="77777777" w:rsidR="008509BB" w:rsidRPr="00311080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8509BB">
        <w:rPr>
          <w:lang w:val="en-US"/>
        </w:rPr>
        <w:tab/>
      </w:r>
      <w:r w:rsidRPr="00311080">
        <w:rPr>
          <w:lang w:val="en-US"/>
        </w:rPr>
        <w:t>private GoodsAuto cut;</w:t>
      </w:r>
    </w:p>
    <w:p w14:paraId="5DA18A37" w14:textId="77777777" w:rsidR="008509BB" w:rsidRPr="00756929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>
        <w:rPr>
          <w:lang w:val="en-US"/>
        </w:rPr>
        <w:t xml:space="preserve">       </w:t>
      </w:r>
    </w:p>
    <w:p w14:paraId="194036E6" w14:textId="77777777" w:rsidR="008509BB" w:rsidRPr="00756929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756929">
        <w:rPr>
          <w:lang w:val="en-US"/>
        </w:rPr>
        <w:tab/>
      </w:r>
      <w:r w:rsidRPr="00756929">
        <w:rPr>
          <w:color w:val="646464"/>
          <w:lang w:val="en-US"/>
        </w:rPr>
        <w:t>@DataProviderArguments</w:t>
      </w:r>
      <w:r w:rsidRPr="00756929">
        <w:rPr>
          <w:color w:val="000000"/>
          <w:lang w:val="en-US"/>
        </w:rPr>
        <w:t>(</w:t>
      </w:r>
      <w:r w:rsidRPr="00756929">
        <w:rPr>
          <w:color w:val="2A00FF"/>
          <w:lang w:val="en-US"/>
        </w:rPr>
        <w:t>"filePath=test/resources/com/technology/jep/jepriashowcase/goods/auto/GoodsAutoTest.setAndGetGoodsName.group.data"</w:t>
      </w:r>
      <w:r w:rsidRPr="00756929">
        <w:rPr>
          <w:color w:val="000000"/>
          <w:lang w:val="en-US"/>
        </w:rPr>
        <w:t>)</w:t>
      </w:r>
    </w:p>
    <w:p w14:paraId="4F86E401" w14:textId="77777777" w:rsidR="008509BB" w:rsidRPr="00B90C89" w:rsidRDefault="008509BB" w:rsidP="008509BB">
      <w:pPr>
        <w:widowControl/>
        <w:tabs>
          <w:tab w:val="left" w:pos="851"/>
          <w:tab w:val="left" w:pos="993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56929">
        <w:rPr>
          <w:rFonts w:ascii="Courier New" w:hAnsi="Courier New" w:cs="Courier New"/>
          <w:color w:val="646464"/>
          <w:sz w:val="20"/>
          <w:lang w:val="en-US"/>
        </w:rPr>
        <w:tab/>
      </w:r>
      <w:r w:rsidRPr="00B90C89">
        <w:rPr>
          <w:rFonts w:ascii="Courier New" w:hAnsi="Courier New" w:cs="Courier New"/>
          <w:color w:val="646464"/>
          <w:sz w:val="20"/>
          <w:lang w:val="en-US"/>
        </w:rPr>
        <w:t>@Test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(groups={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"create"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"setAndGetTextField"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}, dataProviderClass = JepFileDataProvider.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class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, dataProvider=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"dataFromFile"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</w:t>
      </w:r>
    </w:p>
    <w:p w14:paraId="04E5DB06" w14:textId="77777777"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8509BB">
        <w:rPr>
          <w:rFonts w:ascii="Courier New" w:hAnsi="Courier New" w:cs="Courier New"/>
          <w:b/>
          <w:bCs/>
          <w:color w:val="7F0055"/>
          <w:sz w:val="20"/>
          <w:lang w:val="en-US"/>
        </w:rPr>
        <w:tab/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90C8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setAndGetGoodsNameOnCreate(String </w:t>
      </w:r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 {</w:t>
      </w:r>
    </w:p>
    <w:p w14:paraId="011034CC" w14:textId="77777777"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.setWorkstate(</w:t>
      </w:r>
      <w:r w:rsidRPr="00B90C89">
        <w:rPr>
          <w:rFonts w:ascii="Courier New" w:hAnsi="Courier New" w:cs="Courier New"/>
          <w:b/>
          <w:bCs/>
          <w:i/>
          <w:iCs/>
          <w:color w:val="0000C0"/>
          <w:sz w:val="20"/>
          <w:lang w:val="en-US"/>
        </w:rPr>
        <w:t>CREATE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14:paraId="65C631C0" w14:textId="77777777"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ab/>
      </w:r>
    </w:p>
    <w:p w14:paraId="7F6F8311" w14:textId="77777777"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509BB">
        <w:rPr>
          <w:rFonts w:ascii="Courier New" w:hAnsi="Courier New" w:cs="Courier New"/>
          <w:color w:val="000000"/>
          <w:sz w:val="20"/>
          <w:lang w:val="en-US"/>
        </w:rPr>
        <w:tab/>
      </w:r>
      <w:r w:rsidRPr="00B90C89">
        <w:rPr>
          <w:rFonts w:ascii="Courier New" w:hAnsi="Courier New" w:cs="Courier New"/>
          <w:color w:val="000000"/>
          <w:sz w:val="20"/>
          <w:lang w:val="en-US"/>
        </w:rPr>
        <w:t>((GoodsAuto)</w:t>
      </w:r>
      <w:r w:rsidRPr="00B90C8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).setGoodsName(</w:t>
      </w:r>
      <w:r w:rsidRPr="00B90C8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);</w:t>
      </w:r>
    </w:p>
    <w:p w14:paraId="74041331" w14:textId="77777777" w:rsidR="008509BB" w:rsidRPr="00B90C8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14:paraId="5B612DEB" w14:textId="77777777" w:rsidR="008509BB" w:rsidRPr="00756929" w:rsidRDefault="008509BB" w:rsidP="008509BB">
      <w:pPr>
        <w:widowControl/>
        <w:tabs>
          <w:tab w:val="left" w:pos="851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B90C89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8509BB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i/>
          <w:iCs/>
          <w:color w:val="000000"/>
          <w:sz w:val="20"/>
          <w:lang w:val="en-US"/>
        </w:rPr>
        <w:t>assertEquals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>(</w:t>
      </w:r>
      <w:r w:rsidRPr="00756929">
        <w:rPr>
          <w:rFonts w:ascii="Courier New" w:hAnsi="Courier New" w:cs="Courier New"/>
          <w:color w:val="6A3E3E"/>
          <w:sz w:val="20"/>
          <w:lang w:val="en-US"/>
        </w:rPr>
        <w:t>goodsNameNewValue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756929">
        <w:rPr>
          <w:rFonts w:ascii="Courier New" w:hAnsi="Courier New" w:cs="Courier New"/>
          <w:color w:val="0000C0"/>
          <w:sz w:val="20"/>
          <w:lang w:val="en-US"/>
        </w:rPr>
        <w:t>cut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>.getGoodsName());</w:t>
      </w:r>
    </w:p>
    <w:p w14:paraId="3A2B7899" w14:textId="77777777" w:rsidR="008509BB" w:rsidRPr="00756929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756929">
        <w:rPr>
          <w:color w:val="000000"/>
          <w:lang w:val="en-US"/>
        </w:rPr>
        <w:tab/>
        <w:t>}</w:t>
      </w:r>
    </w:p>
    <w:p w14:paraId="30BE5276" w14:textId="77777777" w:rsidR="008509BB" w:rsidRPr="00756929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>
        <w:rPr>
          <w:lang w:val="en-US"/>
        </w:rPr>
        <w:t>//</w:t>
      </w:r>
      <w:r w:rsidRPr="00756929">
        <w:rPr>
          <w:lang w:val="en-US"/>
        </w:rPr>
        <w:t>...</w:t>
      </w:r>
    </w:p>
    <w:p w14:paraId="106E3A48" w14:textId="77777777" w:rsidR="008509BB" w:rsidRPr="00756929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  <w:r w:rsidRPr="00756929">
        <w:rPr>
          <w:lang w:val="en-US"/>
        </w:rPr>
        <w:t>}</w:t>
      </w:r>
    </w:p>
    <w:p w14:paraId="6FBEA595" w14:textId="77777777" w:rsidR="008509BB" w:rsidRPr="00756929" w:rsidRDefault="008509BB" w:rsidP="008509BB">
      <w:pPr>
        <w:pStyle w:val="HTML"/>
        <w:tabs>
          <w:tab w:val="clear" w:pos="916"/>
          <w:tab w:val="left" w:pos="851"/>
        </w:tabs>
        <w:ind w:firstLine="0"/>
        <w:rPr>
          <w:lang w:val="en-US"/>
        </w:rPr>
      </w:pPr>
    </w:p>
    <w:p w14:paraId="7FE345A1" w14:textId="77777777" w:rsidR="008509BB" w:rsidRPr="00756929" w:rsidRDefault="008509BB" w:rsidP="008509BB">
      <w:pPr>
        <w:ind w:firstLine="0"/>
        <w:rPr>
          <w:lang w:val="en-US"/>
        </w:rPr>
      </w:pPr>
      <w:r>
        <w:t>и</w:t>
      </w:r>
      <w:r w:rsidRPr="00756929">
        <w:rPr>
          <w:lang w:val="en-US"/>
        </w:rPr>
        <w:t xml:space="preserve">, </w:t>
      </w:r>
      <w:r>
        <w:t>собственно</w:t>
      </w:r>
      <w:r w:rsidRPr="00756929">
        <w:rPr>
          <w:lang w:val="en-US"/>
        </w:rPr>
        <w:t xml:space="preserve">, </w:t>
      </w:r>
      <w:r>
        <w:t>создать</w:t>
      </w:r>
      <w:r w:rsidRPr="00756929">
        <w:rPr>
          <w:lang w:val="en-US"/>
        </w:rPr>
        <w:t xml:space="preserve"> </w:t>
      </w:r>
      <w:r>
        <w:t>файл</w:t>
      </w:r>
      <w:r w:rsidRPr="00756929">
        <w:rPr>
          <w:lang w:val="en-US"/>
        </w:rPr>
        <w:t xml:space="preserve"> (</w:t>
      </w:r>
      <w:r>
        <w:t>указанный</w:t>
      </w:r>
      <w:r w:rsidRPr="00756929">
        <w:rPr>
          <w:lang w:val="en-US"/>
        </w:rPr>
        <w:t xml:space="preserve"> </w:t>
      </w:r>
      <w:r>
        <w:t>в</w:t>
      </w:r>
      <w:r w:rsidRPr="00756929">
        <w:rPr>
          <w:lang w:val="en-US"/>
        </w:rPr>
        <w:t xml:space="preserve"> </w:t>
      </w:r>
      <w:r>
        <w:t>аннотации</w:t>
      </w:r>
      <w:r w:rsidRPr="00756929">
        <w:rPr>
          <w:lang w:val="en-US"/>
        </w:rPr>
        <w:t xml:space="preserve">) </w:t>
      </w:r>
      <w:r w:rsidRPr="00756929">
        <w:rPr>
          <w:rFonts w:ascii="Courier New" w:hAnsi="Courier New" w:cs="Courier New"/>
          <w:color w:val="2A00FF"/>
          <w:sz w:val="20"/>
          <w:lang w:val="en-US"/>
        </w:rPr>
        <w:t>test/resources/com/technology/jep/jepriashowcase/goods/auto/GoodsAutoTest.setAndGetGoodsName.group.data</w:t>
      </w:r>
      <w:r w:rsidRPr="00756929">
        <w:rPr>
          <w:lang w:val="en-US"/>
        </w:rPr>
        <w:t>.</w:t>
      </w:r>
    </w:p>
    <w:p w14:paraId="4CF31F1C" w14:textId="77777777" w:rsidR="008509BB" w:rsidRPr="00756929" w:rsidRDefault="008509BB" w:rsidP="008509BB">
      <w:pPr>
        <w:rPr>
          <w:lang w:val="en-US"/>
        </w:rPr>
      </w:pPr>
    </w:p>
    <w:p w14:paraId="25FD451F" w14:textId="77777777" w:rsidR="008509BB" w:rsidRPr="008509BB" w:rsidRDefault="008509BB" w:rsidP="008509BB">
      <w:r>
        <w:t xml:space="preserve">Созданный файл наполняется данными в соответствии с пунктом </w:t>
      </w:r>
      <w:hyperlink w:anchor="_Формат_тестовых_файлов" w:history="1">
        <w:r w:rsidRPr="008509BB">
          <w:rPr>
            <w:rStyle w:val="af0"/>
          </w:rPr>
          <w:t>Формат тестовых файлов данных</w:t>
        </w:r>
      </w:hyperlink>
      <w:r>
        <w:t>.</w:t>
      </w:r>
    </w:p>
    <w:p w14:paraId="005188D6" w14:textId="77777777" w:rsidR="00282F49" w:rsidRPr="008509BB" w:rsidRDefault="00282F49"/>
    <w:p w14:paraId="52FB33A9" w14:textId="77777777" w:rsidR="0005576A" w:rsidRDefault="0005576A" w:rsidP="003830B7">
      <w:pPr>
        <w:pStyle w:val="4"/>
      </w:pPr>
      <w:bookmarkStart w:id="21" w:name="_Формат_тестовых_файлов"/>
      <w:bookmarkEnd w:id="21"/>
      <w:r>
        <w:t>Формат тестовых файлов данных</w:t>
      </w:r>
    </w:p>
    <w:p w14:paraId="09F9C3E6" w14:textId="77777777" w:rsidR="00FC1B3A" w:rsidRPr="00FC1B3A" w:rsidRDefault="00FC1B3A" w:rsidP="00FC1B3A"/>
    <w:p w14:paraId="4DDD06D3" w14:textId="77777777" w:rsidR="0005576A" w:rsidRDefault="0005576A" w:rsidP="00A5343C">
      <w:r>
        <w:t xml:space="preserve">Правила создания тестовых файлов данных хорошо иллюстрируются примером файла </w:t>
      </w:r>
      <w:r>
        <w:rPr>
          <w:i/>
          <w:iCs/>
        </w:rPr>
        <w:t>GoodsAutoTest.fillCreateForm.method.data</w:t>
      </w:r>
      <w:r>
        <w:t xml:space="preserve">, использующегося для тестирования заполнения формы создания в модуле Goods. Тестовый файл данных представлят собой обычный текст и выглядит следующим образом: </w:t>
      </w:r>
    </w:p>
    <w:p w14:paraId="335BB64D" w14:textId="77777777" w:rsidR="0005576A" w:rsidRDefault="0005576A" w:rsidP="00A5343C">
      <w:pPr>
        <w:pStyle w:val="HTML"/>
      </w:pPr>
      <w:r>
        <w:t>#Наименование товара|Тип товара|Единицы измерения|Мотивация|Закупочная цена</w:t>
      </w:r>
    </w:p>
    <w:p w14:paraId="606D8628" w14:textId="77777777" w:rsidR="0005576A" w:rsidRDefault="0005576A" w:rsidP="00A5343C">
      <w:pPr>
        <w:pStyle w:val="HTML"/>
      </w:pPr>
      <w:r>
        <w:t>Вино|Продукты питания|Литры|Процент с дохода|12345.12</w:t>
      </w:r>
    </w:p>
    <w:p w14:paraId="64C092BB" w14:textId="77777777" w:rsidR="0005576A" w:rsidRDefault="0005576A" w:rsidP="00A5343C">
      <w:pPr>
        <w:pStyle w:val="HTML"/>
      </w:pPr>
      <w:r>
        <w:t>Водка|Продукты питания|Литры|Процент с дохода|100</w:t>
      </w:r>
    </w:p>
    <w:p w14:paraId="4ACA06D8" w14:textId="77777777" w:rsidR="0005576A" w:rsidRDefault="0005576A" w:rsidP="00A5343C">
      <w:r>
        <w:t xml:space="preserve">Каждая строка файла описывает параметры одного вызова тестового метода. Все параметры, разумеется, текстовые. В качестве разделителя </w:t>
      </w:r>
      <w:r>
        <w:lastRenderedPageBreak/>
        <w:t xml:space="preserve">параметров используется символ '|'. Строки, начинающиеся c '#', считаются комментариями. Первую строку файла данных целесообразно использовать для комментария, описывающего формат строки параметров. </w:t>
      </w:r>
    </w:p>
    <w:p w14:paraId="4375706C" w14:textId="77777777" w:rsidR="00CE076A" w:rsidRDefault="00CE076A" w:rsidP="00A5343C"/>
    <w:p w14:paraId="0B66C4EA" w14:textId="77777777" w:rsidR="0005576A" w:rsidRDefault="0005576A" w:rsidP="003830B7">
      <w:pPr>
        <w:pStyle w:val="4"/>
      </w:pPr>
      <w:r>
        <w:t>Именование тестовых файлов данных</w:t>
      </w:r>
    </w:p>
    <w:p w14:paraId="009D0B25" w14:textId="77777777" w:rsidR="00CE076A" w:rsidRPr="00CE076A" w:rsidRDefault="00CE076A" w:rsidP="00CE076A"/>
    <w:p w14:paraId="23C13E85" w14:textId="77777777" w:rsidR="0005576A" w:rsidRDefault="0005576A" w:rsidP="00A5343C">
      <w:r>
        <w:t xml:space="preserve">Правила именования, приводимые ниже, не имеют обязательного характера, но полезны для системной организации тестовых данных. Файлы данных могут создаваться для группы тестовых методов (имеющих одно и то же значение атрибута </w:t>
      </w:r>
      <w:r>
        <w:rPr>
          <w:i/>
          <w:iCs/>
        </w:rPr>
        <w:t>group</w:t>
      </w:r>
      <w:r>
        <w:t xml:space="preserve">), в этом случае они именуются с использованием расширения </w:t>
      </w:r>
      <w:r>
        <w:rPr>
          <w:i/>
          <w:iCs/>
        </w:rPr>
        <w:t>group</w:t>
      </w:r>
      <w:r>
        <w:t xml:space="preserve">: </w:t>
      </w:r>
      <w:r>
        <w:br/>
      </w:r>
      <w:r>
        <w:rPr>
          <w:i/>
          <w:iCs/>
        </w:rPr>
        <w:t>TestClass.GroupName.group.data</w:t>
      </w:r>
      <w:r>
        <w:t xml:space="preserve">, где </w:t>
      </w:r>
      <w:r>
        <w:rPr>
          <w:i/>
          <w:iCs/>
        </w:rPr>
        <w:t>TestClass</w:t>
      </w:r>
      <w:r>
        <w:t xml:space="preserve"> - имя Java-класса, содержащего тест, а </w:t>
      </w:r>
      <w:r>
        <w:rPr>
          <w:i/>
          <w:iCs/>
        </w:rPr>
        <w:t>GroupName</w:t>
      </w:r>
      <w:r>
        <w:t xml:space="preserve"> - имя TestNG-группы, для которой этот файл предназначен, например, </w:t>
      </w:r>
      <w:r>
        <w:rPr>
          <w:b/>
          <w:bCs/>
          <w:i/>
          <w:iCs/>
        </w:rPr>
        <w:t>GoodsAutoTest.</w:t>
      </w:r>
      <w:r w:rsidR="008509BB" w:rsidRPr="008509BB">
        <w:rPr>
          <w:b/>
          <w:bCs/>
          <w:i/>
          <w:iCs/>
        </w:rPr>
        <w:t>setAndGetGoodsName</w:t>
      </w:r>
      <w:r>
        <w:rPr>
          <w:b/>
          <w:bCs/>
          <w:i/>
          <w:iCs/>
        </w:rPr>
        <w:t>.group.data</w:t>
      </w:r>
      <w:r>
        <w:t xml:space="preserve">. </w:t>
      </w:r>
      <w:r>
        <w:br/>
      </w:r>
      <w:r>
        <w:br/>
        <w:t xml:space="preserve">Если файл данных создаётся для одного или нескольких тестовых методов, не объединённых группой, он именуется с использованием расширения </w:t>
      </w:r>
      <w:r>
        <w:rPr>
          <w:i/>
          <w:iCs/>
        </w:rPr>
        <w:t>method</w:t>
      </w:r>
      <w:r>
        <w:t xml:space="preserve">: </w:t>
      </w:r>
      <w:r>
        <w:br/>
      </w:r>
      <w:r>
        <w:rPr>
          <w:i/>
          <w:iCs/>
        </w:rPr>
        <w:t>TestClass.testMethodName.method.data</w:t>
      </w:r>
      <w:r>
        <w:t xml:space="preserve">, где </w:t>
      </w:r>
      <w:r>
        <w:rPr>
          <w:i/>
          <w:iCs/>
        </w:rPr>
        <w:t>testMethodName</w:t>
      </w:r>
      <w:r>
        <w:t xml:space="preserve"> - имя теста, для которого предназначен этот тестовый файл данных, например, </w:t>
      </w:r>
      <w:r>
        <w:rPr>
          <w:b/>
          <w:bCs/>
          <w:i/>
          <w:iCs/>
        </w:rPr>
        <w:t>GoodsAutoTest.fillCreateForm.method.data</w:t>
      </w:r>
      <w:r>
        <w:t xml:space="preserve">. </w:t>
      </w:r>
    </w:p>
    <w:p w14:paraId="47883102" w14:textId="77777777" w:rsidR="002376A1" w:rsidRDefault="002376A1" w:rsidP="00A5343C"/>
    <w:p w14:paraId="4ECD0403" w14:textId="77777777" w:rsidR="0005576A" w:rsidRDefault="0005576A" w:rsidP="003830B7">
      <w:pPr>
        <w:pStyle w:val="4"/>
      </w:pPr>
      <w:r>
        <w:t>Размещение тестовых файлов данных</w:t>
      </w:r>
    </w:p>
    <w:p w14:paraId="2A1FC700" w14:textId="77777777" w:rsidR="002376A1" w:rsidRPr="002376A1" w:rsidRDefault="002376A1" w:rsidP="002376A1"/>
    <w:p w14:paraId="202211A9" w14:textId="77777777" w:rsidR="0005576A" w:rsidRPr="0005576A" w:rsidRDefault="0005576A" w:rsidP="00E6315F">
      <w:r>
        <w:t xml:space="preserve">Правила размещения файлов, приводимые ниже, не имеют обязательного характера, но полезны для системной организации тестовых данных. В аннотации </w:t>
      </w:r>
      <w:r>
        <w:rPr>
          <w:i/>
          <w:iCs/>
        </w:rPr>
        <w:t>@DataProviderArguments</w:t>
      </w:r>
      <w:r>
        <w:t xml:space="preserve"> указывается относительный путь к тестовому файлу данных. Размещение тестовых данных выполняется по схеме: </w:t>
      </w:r>
      <w:r>
        <w:br/>
      </w:r>
      <w:r>
        <w:rPr>
          <w:i/>
          <w:iCs/>
        </w:rPr>
        <w:t>%APP_HOME%/%TEST_RESOURSE_HOME%/%TEST_CLASS_JAVA_PACKAGE%/TEST_DATA_FILE</w:t>
      </w:r>
      <w:r>
        <w:t xml:space="preserve">, где </w:t>
      </w:r>
      <w:r>
        <w:br/>
      </w:r>
      <w:r>
        <w:rPr>
          <w:i/>
          <w:iCs/>
        </w:rPr>
        <w:t>APP_HOME</w:t>
      </w:r>
      <w:r>
        <w:t xml:space="preserve"> - директория App-части приложения </w:t>
      </w:r>
      <w:r>
        <w:br/>
      </w:r>
      <w:r>
        <w:rPr>
          <w:i/>
          <w:iCs/>
        </w:rPr>
        <w:t>TEST_RESOURSE_HOME</w:t>
      </w:r>
      <w:r>
        <w:t xml:space="preserve"> - директория тестовых данных App-части приложения </w:t>
      </w:r>
      <w:r>
        <w:br/>
      </w:r>
      <w:r>
        <w:rPr>
          <w:i/>
          <w:iCs/>
        </w:rPr>
        <w:t>TEST_CLASS_JAVA_PACKAGE</w:t>
      </w:r>
      <w:r>
        <w:t xml:space="preserve"> - директория, соответствующая директории пакета тестового Java-класса. </w:t>
      </w:r>
      <w:r>
        <w:br/>
      </w:r>
      <w:r>
        <w:rPr>
          <w:i/>
          <w:iCs/>
        </w:rPr>
        <w:t>TEST_DATA_FILE</w:t>
      </w:r>
      <w:r>
        <w:t xml:space="preserve"> - тестовый файл данных </w:t>
      </w:r>
    </w:p>
    <w:p w14:paraId="560C3EE2" w14:textId="77777777" w:rsidR="00A11377" w:rsidRDefault="00A11377" w:rsidP="008509BB">
      <w:pPr>
        <w:pStyle w:val="2"/>
      </w:pPr>
      <w:bookmarkStart w:id="22" w:name="_Toc455650213"/>
      <w:r>
        <w:t xml:space="preserve">Конфигурирование тестов для </w:t>
      </w:r>
      <w:r>
        <w:rPr>
          <w:lang w:val="en-US"/>
        </w:rPr>
        <w:t>TestNG</w:t>
      </w:r>
      <w:bookmarkEnd w:id="22"/>
    </w:p>
    <w:p w14:paraId="2ED550AD" w14:textId="77777777" w:rsidR="007A1BC0" w:rsidRPr="008509BB" w:rsidRDefault="007A1BC0" w:rsidP="008509BB">
      <w:pPr>
        <w:rPr>
          <w:i/>
        </w:rPr>
      </w:pPr>
      <w:r w:rsidRPr="008509BB">
        <w:rPr>
          <w:i/>
        </w:rPr>
        <w:t>Те</w:t>
      </w:r>
      <w:r w:rsidRPr="008509BB">
        <w:rPr>
          <w:i/>
          <w:lang w:val="en-US"/>
        </w:rPr>
        <w:t>stNg</w:t>
      </w:r>
      <w:r w:rsidRPr="008509BB">
        <w:rPr>
          <w:i/>
        </w:rPr>
        <w:t xml:space="preserve"> отличается возможностью очень гибкого конфигурирования в </w:t>
      </w:r>
      <w:r w:rsidRPr="008509BB">
        <w:rPr>
          <w:i/>
          <w:lang w:val="en-US"/>
        </w:rPr>
        <w:t>xml</w:t>
      </w:r>
      <w:r w:rsidRPr="008509BB">
        <w:rPr>
          <w:i/>
        </w:rPr>
        <w:t>-</w:t>
      </w:r>
      <w:r w:rsidR="005E3926" w:rsidRPr="008509BB">
        <w:rPr>
          <w:i/>
        </w:rPr>
        <w:t xml:space="preserve">описателях конфигурации тестирования (далее по тексту - в </w:t>
      </w:r>
      <w:r w:rsidR="005E3926" w:rsidRPr="008509BB">
        <w:rPr>
          <w:i/>
          <w:lang w:val="en-US"/>
        </w:rPr>
        <w:t>test</w:t>
      </w:r>
      <w:r w:rsidR="005E3926" w:rsidRPr="008509BB">
        <w:rPr>
          <w:i/>
        </w:rPr>
        <w:t>-</w:t>
      </w:r>
      <w:r w:rsidR="005E3926" w:rsidRPr="008509BB">
        <w:rPr>
          <w:i/>
          <w:lang w:val="en-US"/>
        </w:rPr>
        <w:t>suite</w:t>
      </w:r>
      <w:r w:rsidR="005E3926" w:rsidRPr="008509BB">
        <w:rPr>
          <w:i/>
        </w:rPr>
        <w:t>-файлах) наборов</w:t>
      </w:r>
      <w:r w:rsidRPr="008509BB">
        <w:rPr>
          <w:i/>
        </w:rPr>
        <w:t xml:space="preserve"> используемых тестовых методов: </w:t>
      </w:r>
      <w:r w:rsidR="005E3926" w:rsidRPr="008509BB">
        <w:rPr>
          <w:i/>
        </w:rPr>
        <w:t>при помощи указания</w:t>
      </w:r>
      <w:r w:rsidRPr="008509BB">
        <w:rPr>
          <w:i/>
        </w:rPr>
        <w:t>:</w:t>
      </w:r>
    </w:p>
    <w:p w14:paraId="4884B7E4" w14:textId="77777777" w:rsidR="007A1BC0" w:rsidRPr="008509BB" w:rsidRDefault="005E3926" w:rsidP="008509BB">
      <w:pPr>
        <w:pStyle w:val="afb"/>
        <w:numPr>
          <w:ilvl w:val="0"/>
          <w:numId w:val="18"/>
        </w:numPr>
        <w:rPr>
          <w:i/>
        </w:rPr>
      </w:pPr>
      <w:r w:rsidRPr="008509BB">
        <w:rPr>
          <w:i/>
        </w:rPr>
        <w:t xml:space="preserve">используемых </w:t>
      </w:r>
      <w:r w:rsidR="007A1BC0" w:rsidRPr="008509BB">
        <w:rPr>
          <w:i/>
        </w:rPr>
        <w:t xml:space="preserve">тестовых </w:t>
      </w:r>
      <w:r w:rsidR="007A1BC0" w:rsidRPr="008509BB">
        <w:rPr>
          <w:i/>
          <w:lang w:val="en-US"/>
        </w:rPr>
        <w:t>Java</w:t>
      </w:r>
      <w:r w:rsidR="007A1BC0" w:rsidRPr="008509BB">
        <w:rPr>
          <w:i/>
        </w:rPr>
        <w:t>-классов</w:t>
      </w:r>
    </w:p>
    <w:p w14:paraId="268F84C4" w14:textId="77777777" w:rsidR="007A1BC0" w:rsidRPr="008509BB" w:rsidRDefault="005E3926" w:rsidP="008509BB">
      <w:pPr>
        <w:pStyle w:val="afb"/>
        <w:numPr>
          <w:ilvl w:val="0"/>
          <w:numId w:val="18"/>
        </w:numPr>
        <w:rPr>
          <w:i/>
        </w:rPr>
      </w:pPr>
      <w:r w:rsidRPr="008509BB">
        <w:rPr>
          <w:i/>
        </w:rPr>
        <w:t xml:space="preserve">используемых </w:t>
      </w:r>
      <w:r w:rsidR="007A1BC0" w:rsidRPr="008509BB">
        <w:rPr>
          <w:i/>
        </w:rPr>
        <w:t>тестовых методов тестовых классов</w:t>
      </w:r>
    </w:p>
    <w:p w14:paraId="6AE50BFF" w14:textId="77777777" w:rsidR="007A1BC0" w:rsidRPr="008509BB" w:rsidRDefault="007A1BC0" w:rsidP="008509BB">
      <w:pPr>
        <w:pStyle w:val="afb"/>
        <w:numPr>
          <w:ilvl w:val="0"/>
          <w:numId w:val="18"/>
        </w:numPr>
        <w:rPr>
          <w:i/>
        </w:rPr>
      </w:pPr>
      <w:r w:rsidRPr="008509BB">
        <w:rPr>
          <w:i/>
        </w:rPr>
        <w:t>произвольно создаваемых групп тестовых методов</w:t>
      </w:r>
    </w:p>
    <w:p w14:paraId="700A29B3" w14:textId="77777777" w:rsidR="007A1BC0" w:rsidRPr="008509BB" w:rsidRDefault="007A1BC0" w:rsidP="008509BB">
      <w:pPr>
        <w:rPr>
          <w:i/>
        </w:rPr>
      </w:pPr>
    </w:p>
    <w:p w14:paraId="50EE9FCD" w14:textId="77777777" w:rsidR="007A1BC0" w:rsidRDefault="007A1BC0" w:rsidP="008509BB">
      <w:pPr>
        <w:rPr>
          <w:i/>
        </w:rPr>
      </w:pPr>
      <w:r w:rsidRPr="008509BB">
        <w:rPr>
          <w:i/>
        </w:rPr>
        <w:t xml:space="preserve">В дополнение к этому стоит отметить возможность запуска из </w:t>
      </w:r>
      <w:r w:rsidRPr="008509BB">
        <w:rPr>
          <w:i/>
          <w:lang w:val="en-US"/>
        </w:rPr>
        <w:t>ant</w:t>
      </w:r>
      <w:r w:rsidRPr="008509BB">
        <w:rPr>
          <w:i/>
        </w:rPr>
        <w:t xml:space="preserve"> и командной строки произвольного «набора наборов» </w:t>
      </w:r>
      <w:r w:rsidRPr="008509BB">
        <w:rPr>
          <w:i/>
          <w:lang w:val="en-US"/>
        </w:rPr>
        <w:t>TestSuites</w:t>
      </w:r>
      <w:r w:rsidRPr="008509BB">
        <w:rPr>
          <w:i/>
        </w:rPr>
        <w:t xml:space="preserve">. </w:t>
      </w:r>
    </w:p>
    <w:p w14:paraId="6D756B57" w14:textId="77777777" w:rsidR="00924C31" w:rsidRPr="008509BB" w:rsidRDefault="00924C31" w:rsidP="008509BB">
      <w:pPr>
        <w:rPr>
          <w:i/>
        </w:rPr>
      </w:pPr>
    </w:p>
    <w:p w14:paraId="4CA3C9B6" w14:textId="77777777" w:rsidR="007A1BC0" w:rsidRDefault="007A1BC0" w:rsidP="00A5343C">
      <w:pPr>
        <w:pStyle w:val="3"/>
      </w:pPr>
      <w:bookmarkStart w:id="23" w:name="_Toc455650214"/>
      <w:r>
        <w:t xml:space="preserve">Группировка тестов в </w:t>
      </w:r>
      <w:r>
        <w:rPr>
          <w:lang w:val="en-US"/>
        </w:rPr>
        <w:t>java</w:t>
      </w:r>
      <w:r w:rsidRPr="003830B7">
        <w:t>-</w:t>
      </w:r>
      <w:r>
        <w:t>классах</w:t>
      </w:r>
      <w:bookmarkEnd w:id="23"/>
    </w:p>
    <w:p w14:paraId="427E348B" w14:textId="77777777" w:rsidR="00924C31" w:rsidRDefault="00924C31" w:rsidP="008509BB"/>
    <w:p w14:paraId="7EB281C6" w14:textId="77777777" w:rsidR="008509BB" w:rsidRDefault="008509BB" w:rsidP="008509BB">
      <w:r>
        <w:t xml:space="preserve">Аннотация </w:t>
      </w:r>
      <w:r w:rsidRPr="007A1BC0">
        <w:rPr>
          <w:i/>
        </w:rPr>
        <w:t>@</w:t>
      </w:r>
      <w:r w:rsidRPr="007A1BC0">
        <w:rPr>
          <w:i/>
          <w:lang w:val="en-US"/>
        </w:rPr>
        <w:t>Test</w:t>
      </w:r>
      <w:r w:rsidRPr="007A1BC0">
        <w:rPr>
          <w:i/>
        </w:rPr>
        <w:t xml:space="preserve"> </w:t>
      </w:r>
      <w:r w:rsidRPr="007A1BC0">
        <w:rPr>
          <w:i/>
          <w:lang w:val="en-US"/>
        </w:rPr>
        <w:t>group</w:t>
      </w:r>
      <w:r>
        <w:rPr>
          <w:i/>
          <w:lang w:val="en-US"/>
        </w:rPr>
        <w:t>s</w:t>
      </w:r>
      <w:r w:rsidRPr="008509BB">
        <w:t xml:space="preserve"> </w:t>
      </w:r>
      <w:r>
        <w:t xml:space="preserve">позволяет группировать тестовые методы для возможности запуска нескольких сгруппированных методов отдельно от остальных. Рассмотренный ранее метод 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setAndGetGoodsNameOnCreate</w:t>
      </w:r>
      <w:r>
        <w:t xml:space="preserve"> содержится в двух группах </w:t>
      </w:r>
      <w:r w:rsidRPr="00B90C89">
        <w:rPr>
          <w:rFonts w:ascii="Courier New" w:hAnsi="Courier New" w:cs="Courier New"/>
          <w:color w:val="000000"/>
          <w:sz w:val="20"/>
          <w:lang w:val="en-US"/>
        </w:rPr>
        <w:t>groups</w:t>
      </w:r>
      <w:r w:rsidRPr="008509BB">
        <w:rPr>
          <w:rFonts w:ascii="Courier New" w:hAnsi="Courier New" w:cs="Courier New"/>
          <w:color w:val="000000"/>
          <w:sz w:val="20"/>
        </w:rPr>
        <w:t>={</w:t>
      </w:r>
      <w:r w:rsidRPr="008509BB">
        <w:rPr>
          <w:rFonts w:ascii="Courier New" w:hAnsi="Courier New" w:cs="Courier New"/>
          <w:color w:val="2A00FF"/>
          <w:sz w:val="20"/>
        </w:rPr>
        <w:t>"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create</w:t>
      </w:r>
      <w:r w:rsidRPr="008509BB">
        <w:rPr>
          <w:rFonts w:ascii="Courier New" w:hAnsi="Courier New" w:cs="Courier New"/>
          <w:color w:val="2A00FF"/>
          <w:sz w:val="20"/>
        </w:rPr>
        <w:t>"</w:t>
      </w:r>
      <w:r w:rsidRPr="008509BB">
        <w:rPr>
          <w:rFonts w:ascii="Courier New" w:hAnsi="Courier New" w:cs="Courier New"/>
          <w:color w:val="000000"/>
          <w:sz w:val="20"/>
        </w:rPr>
        <w:t xml:space="preserve">, </w:t>
      </w:r>
      <w:r w:rsidRPr="008509BB">
        <w:rPr>
          <w:rFonts w:ascii="Courier New" w:hAnsi="Courier New" w:cs="Courier New"/>
          <w:color w:val="2A00FF"/>
          <w:sz w:val="20"/>
        </w:rPr>
        <w:t>"</w:t>
      </w:r>
      <w:r w:rsidRPr="00B90C89">
        <w:rPr>
          <w:rFonts w:ascii="Courier New" w:hAnsi="Courier New" w:cs="Courier New"/>
          <w:color w:val="2A00FF"/>
          <w:sz w:val="20"/>
          <w:lang w:val="en-US"/>
        </w:rPr>
        <w:t>setAndGetTextField</w:t>
      </w:r>
      <w:r w:rsidRPr="008509BB">
        <w:rPr>
          <w:rFonts w:ascii="Courier New" w:hAnsi="Courier New" w:cs="Courier New"/>
          <w:color w:val="2A00FF"/>
          <w:sz w:val="20"/>
        </w:rPr>
        <w:t>"</w:t>
      </w:r>
      <w:r w:rsidRPr="008509BB">
        <w:rPr>
          <w:rFonts w:ascii="Courier New" w:hAnsi="Courier New" w:cs="Courier New"/>
          <w:color w:val="000000"/>
          <w:sz w:val="20"/>
        </w:rPr>
        <w:t>}</w:t>
      </w:r>
      <w:r>
        <w:t xml:space="preserve"> и будет отрабатывать при запуске любой из этих групп.</w:t>
      </w:r>
    </w:p>
    <w:p w14:paraId="21297B7F" w14:textId="77777777" w:rsidR="008509BB" w:rsidRDefault="008509BB" w:rsidP="008509BB"/>
    <w:p w14:paraId="4F7386A3" w14:textId="77777777" w:rsidR="007A1BC0" w:rsidRDefault="007A1BC0" w:rsidP="00A5343C">
      <w:pPr>
        <w:pStyle w:val="3"/>
      </w:pPr>
      <w:bookmarkStart w:id="24" w:name="_Ref450327639"/>
      <w:bookmarkStart w:id="25" w:name="_Toc455650215"/>
      <w:r>
        <w:t xml:space="preserve">Фильтрация запускаемых тестов в </w:t>
      </w:r>
      <w:r w:rsidR="005E3926">
        <w:rPr>
          <w:lang w:val="en-US"/>
        </w:rPr>
        <w:t>test</w:t>
      </w:r>
      <w:r w:rsidR="005E3926" w:rsidRPr="005E3926">
        <w:t>-</w:t>
      </w:r>
      <w:r w:rsidR="005E3926">
        <w:rPr>
          <w:lang w:val="en-US"/>
        </w:rPr>
        <w:t>suite</w:t>
      </w:r>
      <w:r w:rsidR="00EE6D1E">
        <w:t>-</w:t>
      </w:r>
      <w:r>
        <w:t>файлах</w:t>
      </w:r>
      <w:bookmarkEnd w:id="24"/>
      <w:bookmarkEnd w:id="25"/>
    </w:p>
    <w:p w14:paraId="1E00EA57" w14:textId="77777777" w:rsidR="00D07FD4" w:rsidRPr="00D07FD4" w:rsidRDefault="00D07FD4" w:rsidP="00D07FD4"/>
    <w:p w14:paraId="242ADE41" w14:textId="77777777" w:rsidR="007A1BC0" w:rsidRPr="007A1BC0" w:rsidRDefault="00580A0A" w:rsidP="00A5343C">
      <w:r>
        <w:t xml:space="preserve">Для запуска тестов используется </w:t>
      </w:r>
      <w:r>
        <w:rPr>
          <w:sz w:val="24"/>
          <w:lang w:val="en-US"/>
        </w:rPr>
        <w:t>test</w:t>
      </w:r>
      <w:r w:rsidRPr="005E3926">
        <w:rPr>
          <w:sz w:val="24"/>
        </w:rPr>
        <w:t>-</w:t>
      </w:r>
      <w:r>
        <w:rPr>
          <w:sz w:val="24"/>
          <w:lang w:val="en-US"/>
        </w:rPr>
        <w:t>suite</w:t>
      </w:r>
      <w:r w:rsidRPr="007A1BC0">
        <w:t>-</w:t>
      </w:r>
      <w:r>
        <w:t xml:space="preserve">файл. Он располагается в директории </w:t>
      </w:r>
      <w:r w:rsidRPr="00580A0A">
        <w:t>App/test/resources/com/technology/jep/jepriashowcase/&lt;</w:t>
      </w:r>
      <w:r>
        <w:rPr>
          <w:lang w:val="en-US"/>
        </w:rPr>
        <w:t>modulename</w:t>
      </w:r>
      <w:r w:rsidRPr="00580A0A">
        <w:t xml:space="preserve">&gt;/auto </w:t>
      </w:r>
      <w:r>
        <w:t xml:space="preserve">и имеет следующий вид (пример - </w:t>
      </w:r>
      <w:r w:rsidRPr="00580A0A">
        <w:t>GoodsAutoTest.xml</w:t>
      </w:r>
      <w:r>
        <w:t>):</w:t>
      </w:r>
      <w:r w:rsidRPr="007A1BC0">
        <w:t xml:space="preserve"> </w:t>
      </w:r>
    </w:p>
    <w:p w14:paraId="1B9D2481" w14:textId="77777777" w:rsidR="007A1BC0" w:rsidRDefault="007A1BC0" w:rsidP="00A5343C">
      <w:pPr>
        <w:rPr>
          <w:rFonts w:ascii="Courier New" w:hAnsi="Courier New" w:cs="Courier New"/>
          <w:sz w:val="20"/>
        </w:rPr>
      </w:pPr>
    </w:p>
    <w:p w14:paraId="768E27E0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8080"/>
          <w:sz w:val="20"/>
          <w:lang w:val="en-US"/>
        </w:rPr>
        <w:t>&lt;?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xml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version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"1.0"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encoding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"UTF-8"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?&gt;</w:t>
      </w:r>
    </w:p>
    <w:p w14:paraId="469CB35C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8080"/>
          <w:sz w:val="20"/>
          <w:lang w:val="en-US"/>
        </w:rPr>
        <w:t>&lt;!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DOCTYPE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suite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808080"/>
          <w:sz w:val="20"/>
          <w:lang w:val="en-US"/>
        </w:rPr>
        <w:t>SYSTEM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3F7F5F"/>
          <w:sz w:val="20"/>
          <w:lang w:val="en-US"/>
        </w:rPr>
        <w:t>"http://testng.org/testng-1.0.dtd"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14:paraId="0499BB59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suite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"GoodsAutoTestSuite"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parallel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"false"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14:paraId="18B50087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test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"GoodsAutoTest"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14:paraId="72E2018C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"baseUrl"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del w:id="26" w:author="ZaharovR" w:date="2016-11-08T10:58:00Z">
        <w:r w:rsidRPr="00580A0A" w:rsidDel="00A03993">
          <w:rPr>
            <w:rFonts w:ascii="Courier New" w:hAnsi="Courier New" w:cs="Courier New"/>
            <w:i/>
            <w:iCs/>
            <w:color w:val="2A00FF"/>
            <w:sz w:val="20"/>
            <w:lang w:val="en-US"/>
          </w:rPr>
          <w:delText>http://</w:delText>
        </w:r>
      </w:del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${</w:t>
      </w:r>
      <w:ins w:id="27" w:author="ZaharovR" w:date="2016-11-08T10:58:00Z">
        <w:r w:rsidR="00A03993" w:rsidRPr="00580A0A">
          <w:rPr>
            <w:rFonts w:ascii="Courier New" w:hAnsi="Courier New" w:cs="Courier New"/>
            <w:i/>
            <w:iCs/>
            <w:color w:val="2A00FF"/>
            <w:sz w:val="20"/>
            <w:lang w:val="en-US"/>
          </w:rPr>
          <w:t>baseUrl</w:t>
        </w:r>
      </w:ins>
      <w:del w:id="28" w:author="ZaharovR" w:date="2016-11-08T10:58:00Z">
        <w:r w:rsidRPr="00580A0A" w:rsidDel="00A03993">
          <w:rPr>
            <w:rFonts w:ascii="Courier New" w:hAnsi="Courier New" w:cs="Courier New"/>
            <w:i/>
            <w:iCs/>
            <w:color w:val="2A00FF"/>
            <w:sz w:val="20"/>
            <w:lang w:val="en-US"/>
          </w:rPr>
          <w:delText>host</w:delText>
        </w:r>
      </w:del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}</w:t>
      </w:r>
      <w:del w:id="29" w:author="ZaharovR" w:date="2016-11-08T10:58:00Z">
        <w:r w:rsidRPr="00580A0A" w:rsidDel="00A03993">
          <w:rPr>
            <w:rFonts w:ascii="Courier New" w:hAnsi="Courier New" w:cs="Courier New"/>
            <w:i/>
            <w:iCs/>
            <w:color w:val="2A00FF"/>
            <w:sz w:val="20"/>
            <w:lang w:val="en-US"/>
          </w:rPr>
          <w:delText>/${appName}</w:delText>
        </w:r>
        <w:r w:rsidRPr="00580A0A" w:rsidDel="00F020F8">
          <w:rPr>
            <w:rFonts w:ascii="Courier New" w:hAnsi="Courier New" w:cs="Courier New"/>
            <w:i/>
            <w:iCs/>
            <w:color w:val="2A00FF"/>
            <w:sz w:val="20"/>
            <w:lang w:val="en-US"/>
          </w:rPr>
          <w:delText>${testModule}</w:delText>
        </w:r>
      </w:del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14:paraId="63625523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"browserName"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"${browserName}"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14:paraId="4E691487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"browserPath"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"${browserPath}"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14:paraId="30455FB4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"username"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"${testUsername}"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14:paraId="70753C01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"password"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"${testPassword}"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14:paraId="5C8BD45E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"jepriaVersion"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"${jepriaVersion}"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14:paraId="7B5F0A76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"forceNewBrowser"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"No"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14:paraId="08215BCA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"forceLogin"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value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"No"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14:paraId="02CAFEDF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</w:p>
    <w:p w14:paraId="40A0641D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groups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14:paraId="642D81BB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define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"all"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14:paraId="40D6C191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"find"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14:paraId="09CCC154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"create"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14:paraId="0F216B57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"delete"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14:paraId="101FA873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"edit"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14:paraId="298DEDF7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"goto"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14:paraId="44EEDA52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"list"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14:paraId="1A3A6178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lastRenderedPageBreak/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define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14:paraId="4CB9FEBA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</w:p>
    <w:p w14:paraId="166E0003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run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14:paraId="15032FC9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3F5FBF"/>
          <w:sz w:val="20"/>
          <w:lang w:val="en-US"/>
        </w:rPr>
        <w:t xml:space="preserve">&lt;!-- </w:t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  <w:t>&lt;include name="all" /&gt; --&gt;</w:t>
      </w:r>
    </w:p>
    <w:p w14:paraId="364CEA71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include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"setAndGetTextField"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/&gt;</w:t>
      </w:r>
    </w:p>
    <w:p w14:paraId="3FCAC246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3F5FBF"/>
          <w:sz w:val="20"/>
          <w:lang w:val="en-US"/>
        </w:rPr>
        <w:t xml:space="preserve">&lt;!-- </w:t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</w:r>
      <w:r w:rsidRPr="00580A0A">
        <w:rPr>
          <w:rFonts w:ascii="Courier New" w:hAnsi="Courier New" w:cs="Courier New"/>
          <w:color w:val="3F5FBF"/>
          <w:sz w:val="20"/>
          <w:lang w:val="en-US"/>
        </w:rPr>
        <w:tab/>
        <w:t>&lt;include name="edit" /&gt; --&gt;</w:t>
      </w:r>
    </w:p>
    <w:p w14:paraId="608BCD5F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run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14:paraId="6E529C76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groups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14:paraId="72494ABB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</w:p>
    <w:p w14:paraId="00C4EF7C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classes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14:paraId="1E240BCA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class</w:t>
      </w:r>
      <w:r w:rsidRPr="00580A0A">
        <w:rPr>
          <w:rFonts w:ascii="Courier New" w:hAnsi="Courier New" w:cs="Courier New"/>
          <w:sz w:val="20"/>
          <w:lang w:val="en-US"/>
        </w:rPr>
        <w:t xml:space="preserve"> </w:t>
      </w:r>
      <w:r w:rsidRPr="00580A0A">
        <w:rPr>
          <w:rFonts w:ascii="Courier New" w:hAnsi="Courier New" w:cs="Courier New"/>
          <w:color w:val="7F007F"/>
          <w:sz w:val="20"/>
          <w:lang w:val="en-US"/>
        </w:rPr>
        <w:t>name</w:t>
      </w:r>
      <w:r w:rsidRPr="00580A0A">
        <w:rPr>
          <w:rFonts w:ascii="Courier New" w:hAnsi="Courier New" w:cs="Courier New"/>
          <w:color w:val="000000"/>
          <w:sz w:val="20"/>
          <w:lang w:val="en-US"/>
        </w:rPr>
        <w:t>=</w:t>
      </w:r>
      <w:r w:rsidRPr="00580A0A">
        <w:rPr>
          <w:rFonts w:ascii="Courier New" w:hAnsi="Courier New" w:cs="Courier New"/>
          <w:i/>
          <w:iCs/>
          <w:color w:val="2A00FF"/>
          <w:sz w:val="20"/>
          <w:lang w:val="en-US"/>
        </w:rPr>
        <w:t>"com.technology.jep.jepriashowcase.goods.auto.GoodsAutoTest"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14:paraId="67E51082" w14:textId="77777777" w:rsidR="00580A0A" w:rsidRPr="00580A0A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580A0A">
        <w:rPr>
          <w:rFonts w:ascii="Courier New" w:hAnsi="Courier New" w:cs="Courier New"/>
          <w:color w:val="3F7F7F"/>
          <w:sz w:val="20"/>
          <w:lang w:val="en-US"/>
        </w:rPr>
        <w:t>class</w:t>
      </w:r>
      <w:r w:rsidRPr="00580A0A">
        <w:rPr>
          <w:rFonts w:ascii="Courier New" w:hAnsi="Courier New" w:cs="Courier New"/>
          <w:color w:val="008080"/>
          <w:sz w:val="20"/>
          <w:lang w:val="en-US"/>
        </w:rPr>
        <w:t>&gt;</w:t>
      </w:r>
    </w:p>
    <w:p w14:paraId="59B7458C" w14:textId="77777777" w:rsidR="00580A0A" w:rsidRPr="00756929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580A0A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756929">
        <w:rPr>
          <w:rFonts w:ascii="Courier New" w:hAnsi="Courier New" w:cs="Courier New"/>
          <w:color w:val="3F7F7F"/>
          <w:sz w:val="20"/>
          <w:lang w:val="en-US"/>
        </w:rPr>
        <w:t>classes</w:t>
      </w:r>
      <w:r w:rsidRPr="00756929">
        <w:rPr>
          <w:rFonts w:ascii="Courier New" w:hAnsi="Courier New" w:cs="Courier New"/>
          <w:color w:val="008080"/>
          <w:sz w:val="20"/>
          <w:lang w:val="en-US"/>
        </w:rPr>
        <w:t>&gt;</w:t>
      </w:r>
    </w:p>
    <w:p w14:paraId="66F3E6D2" w14:textId="77777777" w:rsidR="00580A0A" w:rsidRPr="00756929" w:rsidRDefault="00580A0A" w:rsidP="00580A0A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lang w:val="en-US"/>
        </w:rPr>
      </w:pPr>
      <w:r w:rsidRPr="00756929">
        <w:rPr>
          <w:rFonts w:ascii="Courier New" w:hAnsi="Courier New" w:cs="Courier New"/>
          <w:color w:val="000000"/>
          <w:sz w:val="20"/>
          <w:lang w:val="en-US"/>
        </w:rPr>
        <w:tab/>
      </w:r>
      <w:r w:rsidRPr="00756929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756929">
        <w:rPr>
          <w:rFonts w:ascii="Courier New" w:hAnsi="Courier New" w:cs="Courier New"/>
          <w:color w:val="3F7F7F"/>
          <w:sz w:val="20"/>
          <w:lang w:val="en-US"/>
        </w:rPr>
        <w:t>test</w:t>
      </w:r>
      <w:r w:rsidRPr="00756929">
        <w:rPr>
          <w:rFonts w:ascii="Courier New" w:hAnsi="Courier New" w:cs="Courier New"/>
          <w:color w:val="008080"/>
          <w:sz w:val="20"/>
          <w:lang w:val="en-US"/>
        </w:rPr>
        <w:t>&gt;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6929">
        <w:rPr>
          <w:rFonts w:ascii="Courier New" w:hAnsi="Courier New" w:cs="Courier New"/>
          <w:color w:val="3F5FBF"/>
          <w:sz w:val="20"/>
          <w:lang w:val="en-US"/>
        </w:rPr>
        <w:t>&lt;!-- Test --&gt;</w:t>
      </w:r>
    </w:p>
    <w:p w14:paraId="35EAF3C3" w14:textId="77777777" w:rsidR="00580A0A" w:rsidRPr="00C8205C" w:rsidRDefault="00580A0A" w:rsidP="00580A0A">
      <w:pPr>
        <w:rPr>
          <w:lang w:val="en-US"/>
        </w:rPr>
      </w:pPr>
      <w:r w:rsidRPr="00756929">
        <w:rPr>
          <w:rFonts w:ascii="Courier New" w:hAnsi="Courier New" w:cs="Courier New"/>
          <w:color w:val="008080"/>
          <w:sz w:val="20"/>
          <w:lang w:val="en-US"/>
        </w:rPr>
        <w:t>&lt;/</w:t>
      </w:r>
      <w:r w:rsidRPr="00756929">
        <w:rPr>
          <w:rFonts w:ascii="Courier New" w:hAnsi="Courier New" w:cs="Courier New"/>
          <w:color w:val="3F7F7F"/>
          <w:sz w:val="20"/>
          <w:lang w:val="en-US"/>
        </w:rPr>
        <w:t>suite</w:t>
      </w:r>
      <w:r w:rsidRPr="00756929">
        <w:rPr>
          <w:rFonts w:ascii="Courier New" w:hAnsi="Courier New" w:cs="Courier New"/>
          <w:color w:val="008080"/>
          <w:sz w:val="20"/>
          <w:lang w:val="en-US"/>
        </w:rPr>
        <w:t>&gt;</w:t>
      </w:r>
      <w:r w:rsidRPr="0075692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756929">
        <w:rPr>
          <w:rFonts w:ascii="Courier New" w:hAnsi="Courier New" w:cs="Courier New"/>
          <w:color w:val="3F5FBF"/>
          <w:sz w:val="20"/>
          <w:lang w:val="en-US"/>
        </w:rPr>
        <w:t xml:space="preserve">&lt;!-- </w:t>
      </w:r>
      <w:r w:rsidRPr="00C8205C">
        <w:rPr>
          <w:rFonts w:ascii="Courier New" w:hAnsi="Courier New" w:cs="Courier New"/>
          <w:color w:val="3F5FBF"/>
          <w:sz w:val="20"/>
          <w:lang w:val="en-US"/>
        </w:rPr>
        <w:t>Suite --&gt;</w:t>
      </w:r>
    </w:p>
    <w:p w14:paraId="119641C8" w14:textId="77777777" w:rsidR="007A1BC0" w:rsidRPr="00E66736" w:rsidRDefault="007A1BC0" w:rsidP="00A5343C">
      <w:pPr>
        <w:rPr>
          <w:lang w:val="en-US"/>
        </w:rPr>
      </w:pPr>
    </w:p>
    <w:p w14:paraId="4C664323" w14:textId="77777777" w:rsidR="007A1BC0" w:rsidRDefault="007A1BC0" w:rsidP="00A5343C">
      <w:r>
        <w:t>г</w:t>
      </w:r>
      <w:r w:rsidRPr="007A1BC0">
        <w:t xml:space="preserve">де 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test</w:t>
      </w:r>
      <w:r w:rsidRPr="007A1BC0">
        <w:rPr>
          <w:i/>
        </w:rPr>
        <w:t>&gt;</w:t>
      </w:r>
      <w:r w:rsidRPr="007A1BC0">
        <w:t xml:space="preserve"> </w:t>
      </w:r>
      <w:r>
        <w:t>определяются параметры и набор запускаемых тестов.</w:t>
      </w:r>
    </w:p>
    <w:p w14:paraId="0A2A7960" w14:textId="77777777" w:rsidR="007A1BC0" w:rsidRPr="007A1BC0" w:rsidRDefault="007A1BC0" w:rsidP="00A5343C">
      <w:r>
        <w:t xml:space="preserve">Параметры запуска задаются в тегах </w:t>
      </w:r>
      <w:r w:rsidRPr="007A1BC0">
        <w:rPr>
          <w:i/>
        </w:rPr>
        <w:t>&lt;</w:t>
      </w:r>
      <w:r w:rsidRPr="007A1BC0">
        <w:rPr>
          <w:i/>
          <w:lang w:val="en-US"/>
        </w:rPr>
        <w:t>parameter</w:t>
      </w:r>
      <w:r w:rsidRPr="007A1BC0">
        <w:rPr>
          <w:i/>
        </w:rPr>
        <w:t>&gt;</w:t>
      </w:r>
      <w:r w:rsidRPr="007A1BC0">
        <w:t xml:space="preserve">. </w:t>
      </w:r>
    </w:p>
    <w:p w14:paraId="1A7EFB52" w14:textId="77777777" w:rsidR="007A1BC0" w:rsidRDefault="007A1BC0" w:rsidP="00A5343C"/>
    <w:p w14:paraId="147C290C" w14:textId="77777777" w:rsidR="007A1BC0" w:rsidRDefault="007A1BC0" w:rsidP="00A5343C">
      <w:r>
        <w:t xml:space="preserve">В </w:t>
      </w:r>
      <w:r w:rsidR="005E3926">
        <w:rPr>
          <w:sz w:val="24"/>
          <w:lang w:val="en-US"/>
        </w:rPr>
        <w:t>test</w:t>
      </w:r>
      <w:r w:rsidR="005E3926" w:rsidRPr="005E3926">
        <w:rPr>
          <w:sz w:val="24"/>
        </w:rPr>
        <w:t>-</w:t>
      </w:r>
      <w:r w:rsidR="005E3926">
        <w:rPr>
          <w:sz w:val="24"/>
          <w:lang w:val="en-US"/>
        </w:rPr>
        <w:t>suite</w:t>
      </w:r>
      <w:r w:rsidRPr="007A1BC0">
        <w:t>-</w:t>
      </w:r>
      <w:r>
        <w:t>файлах</w:t>
      </w:r>
      <w:r w:rsidRPr="007A1BC0">
        <w:t xml:space="preserve"> </w:t>
      </w:r>
      <w:r>
        <w:t xml:space="preserve">множество запускаемых тестов определяется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groups</w:t>
      </w:r>
      <w:r w:rsidRPr="007A1BC0">
        <w:rPr>
          <w:i/>
        </w:rPr>
        <w:t>&gt;</w:t>
      </w:r>
      <w:r w:rsidRPr="007A1BC0">
        <w:t xml:space="preserve"> </w:t>
      </w:r>
      <w:r>
        <w:t xml:space="preserve">и </w:t>
      </w:r>
      <w:r w:rsidRPr="007A1BC0">
        <w:rPr>
          <w:i/>
        </w:rPr>
        <w:t>&lt;</w:t>
      </w:r>
      <w:r w:rsidRPr="007A1BC0"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>.</w:t>
      </w:r>
    </w:p>
    <w:p w14:paraId="7A3F63EF" w14:textId="77777777" w:rsidR="007A1BC0" w:rsidRPr="007A1BC0" w:rsidRDefault="007A1BC0" w:rsidP="00A5343C"/>
    <w:p w14:paraId="6CE9B8F7" w14:textId="77777777" w:rsidR="0056545F" w:rsidRDefault="0056545F" w:rsidP="00A5343C">
      <w:pPr>
        <w:pStyle w:val="4"/>
      </w:pPr>
      <w:r>
        <w:t xml:space="preserve">Теги </w:t>
      </w:r>
      <w:r>
        <w:rPr>
          <w:lang w:val="en-US"/>
        </w:rPr>
        <w:t>&lt;parameter&gt;</w:t>
      </w:r>
    </w:p>
    <w:p w14:paraId="5D69C05C" w14:textId="77777777" w:rsidR="006D21FD" w:rsidRPr="006D21FD" w:rsidRDefault="006D21FD" w:rsidP="006D21FD"/>
    <w:p w14:paraId="3D05612A" w14:textId="77777777" w:rsidR="0056545F" w:rsidRDefault="0056545F" w:rsidP="00A5343C">
      <w:r>
        <w:t>В т</w:t>
      </w:r>
      <w:r w:rsidRPr="0056545F">
        <w:t>ег</w:t>
      </w:r>
      <w:r>
        <w:t xml:space="preserve">ах </w:t>
      </w:r>
      <w:r w:rsidRPr="0056545F">
        <w:rPr>
          <w:i/>
        </w:rPr>
        <w:t>&lt;</w:t>
      </w:r>
      <w:r w:rsidRPr="0056545F">
        <w:rPr>
          <w:i/>
          <w:lang w:val="en-US"/>
        </w:rPr>
        <w:t>parameter</w:t>
      </w:r>
      <w:r w:rsidRPr="0056545F">
        <w:rPr>
          <w:i/>
        </w:rPr>
        <w:t>&gt;</w:t>
      </w:r>
      <w:r w:rsidRPr="0056545F">
        <w:t xml:space="preserve"> </w:t>
      </w:r>
      <w:r>
        <w:t xml:space="preserve">определяются </w:t>
      </w:r>
      <w:r w:rsidRPr="0056545F">
        <w:rPr>
          <w:i/>
        </w:rPr>
        <w:t>параметры запуска тестов</w:t>
      </w:r>
      <w:r>
        <w:t xml:space="preserve"> (не путать с параметрами тестов).</w:t>
      </w:r>
    </w:p>
    <w:p w14:paraId="126D56A3" w14:textId="77777777" w:rsidR="0056545F" w:rsidRDefault="0056545F" w:rsidP="00A5343C">
      <w:r>
        <w:t xml:space="preserve">Параметры запуска тестов описывают основные условия </w:t>
      </w:r>
      <w:r w:rsidR="00FB0F08">
        <w:t>запуска</w:t>
      </w:r>
      <w:r w:rsidRPr="0056545F">
        <w:t xml:space="preserve">: </w:t>
      </w:r>
      <w:r>
        <w:t>тип браузера (</w:t>
      </w:r>
      <w:r>
        <w:rPr>
          <w:lang w:val="en-US"/>
        </w:rPr>
        <w:t>chrome</w:t>
      </w:r>
      <w:r w:rsidRPr="0056545F">
        <w:t xml:space="preserve">, </w:t>
      </w:r>
      <w:r>
        <w:rPr>
          <w:lang w:val="en-US"/>
        </w:rPr>
        <w:t>firefox</w:t>
      </w:r>
      <w:r w:rsidRPr="0056545F">
        <w:t>, …</w:t>
      </w:r>
      <w:r>
        <w:t>)</w:t>
      </w:r>
      <w:r w:rsidR="00FB0F08">
        <w:t>, на котором будут выполняться тесты</w:t>
      </w:r>
      <w:r w:rsidRPr="0056545F">
        <w:t>,</w:t>
      </w:r>
      <w:r w:rsidR="00FB0F08" w:rsidRPr="00FB0F08">
        <w:t xml:space="preserve"> </w:t>
      </w:r>
      <w:r>
        <w:t xml:space="preserve">пользователя, </w:t>
      </w:r>
      <w:r w:rsidR="00FB0F08">
        <w:t>из-под которого будет выполняться тестовый вход и т.п.</w:t>
      </w:r>
    </w:p>
    <w:p w14:paraId="07A15E8B" w14:textId="77777777" w:rsidR="006D21FD" w:rsidRPr="00FB0F08" w:rsidRDefault="006D21FD" w:rsidP="00A5343C"/>
    <w:p w14:paraId="54B4BE3B" w14:textId="77777777" w:rsidR="007A1BC0" w:rsidRDefault="007A1BC0" w:rsidP="00A5343C">
      <w:pPr>
        <w:pStyle w:val="4"/>
      </w:pPr>
      <w:r>
        <w:t xml:space="preserve">Тег </w:t>
      </w:r>
      <w:r>
        <w:rPr>
          <w:lang w:val="en-US"/>
        </w:rPr>
        <w:t>&lt;</w:t>
      </w:r>
      <w:r w:rsidRPr="007A1BC0">
        <w:rPr>
          <w:lang w:val="en-US"/>
        </w:rPr>
        <w:t>groups</w:t>
      </w:r>
      <w:r>
        <w:rPr>
          <w:lang w:val="en-US"/>
        </w:rPr>
        <w:t>&gt;</w:t>
      </w:r>
    </w:p>
    <w:p w14:paraId="34F2BF11" w14:textId="77777777" w:rsidR="007A1BC0" w:rsidRDefault="007A1BC0" w:rsidP="00A5343C">
      <w:pPr>
        <w:pStyle w:val="5"/>
      </w:pPr>
      <w:r>
        <w:t xml:space="preserve">Тег </w:t>
      </w:r>
      <w:r w:rsidRPr="007A1BC0">
        <w:rPr>
          <w:lang w:val="en-US"/>
        </w:rPr>
        <w:t>&lt;define&gt;</w:t>
      </w:r>
    </w:p>
    <w:p w14:paraId="5F98BCA6" w14:textId="77777777" w:rsidR="006D21FD" w:rsidRPr="006D21FD" w:rsidRDefault="006D21FD" w:rsidP="006D21FD"/>
    <w:p w14:paraId="018A2578" w14:textId="77777777" w:rsidR="007A1BC0" w:rsidRDefault="007A1BC0" w:rsidP="00A5343C">
      <w:r>
        <w:t xml:space="preserve">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define</w:t>
      </w:r>
      <w:r w:rsidRPr="007A1BC0">
        <w:rPr>
          <w:i/>
        </w:rPr>
        <w:t>&gt;</w:t>
      </w:r>
      <w:r w:rsidRPr="007A1BC0">
        <w:t xml:space="preserve"> </w:t>
      </w:r>
      <w:r>
        <w:t>можно определять дополнительные – составные запускаемые группы тестов.</w:t>
      </w:r>
    </w:p>
    <w:p w14:paraId="2BCC150E" w14:textId="77777777" w:rsidR="007A1BC0" w:rsidRDefault="007A1BC0" w:rsidP="00A5343C">
      <w:pPr>
        <w:pStyle w:val="5"/>
      </w:pPr>
      <w:r>
        <w:t xml:space="preserve">Тег </w:t>
      </w:r>
      <w:r w:rsidRPr="007A1BC0">
        <w:rPr>
          <w:lang w:val="en-US"/>
        </w:rPr>
        <w:t>&lt;run&gt;</w:t>
      </w:r>
    </w:p>
    <w:p w14:paraId="4F509739" w14:textId="77777777" w:rsidR="006D21FD" w:rsidRPr="006D21FD" w:rsidRDefault="006D21FD" w:rsidP="006D21FD"/>
    <w:p w14:paraId="61C64294" w14:textId="77777777"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run</w:t>
      </w:r>
      <w:r w:rsidRPr="007A1BC0">
        <w:rPr>
          <w:i/>
        </w:rPr>
        <w:t>&gt;</w:t>
      </w:r>
      <w:r w:rsidRPr="007A1BC0">
        <w:t xml:space="preserve"> </w:t>
      </w:r>
      <w:r>
        <w:t>определяется набор запускаемых групп тестов.</w:t>
      </w:r>
    </w:p>
    <w:p w14:paraId="0DF51A42" w14:textId="77777777" w:rsidR="007A1BC0" w:rsidRDefault="007A1BC0" w:rsidP="00A5343C"/>
    <w:p w14:paraId="0EFD1E6F" w14:textId="77777777" w:rsidR="007A1BC0" w:rsidRDefault="007A1BC0" w:rsidP="00A5343C">
      <w:pPr>
        <w:pStyle w:val="4"/>
      </w:pPr>
      <w:r>
        <w:t xml:space="preserve">Тег </w:t>
      </w:r>
      <w:r w:rsidRPr="007A1BC0">
        <w:rPr>
          <w:lang w:val="en-US"/>
        </w:rPr>
        <w:t>&lt;classes&gt;</w:t>
      </w:r>
    </w:p>
    <w:p w14:paraId="1F85549B" w14:textId="77777777" w:rsidR="00E74012" w:rsidRPr="00E74012" w:rsidRDefault="00E74012" w:rsidP="00E74012"/>
    <w:p w14:paraId="590B6E56" w14:textId="77777777" w:rsidR="007A1BC0" w:rsidRDefault="007A1BC0" w:rsidP="00A5343C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</w:t>
      </w:r>
      <w:r>
        <w:rPr>
          <w:lang w:val="en-US"/>
        </w:rPr>
        <w:t>java</w:t>
      </w:r>
      <w:r w:rsidRPr="007A1BC0">
        <w:t>-</w:t>
      </w:r>
      <w:r>
        <w:t>классов, содержащих тестовые методы.</w:t>
      </w:r>
    </w:p>
    <w:p w14:paraId="2694C3A4" w14:textId="77777777" w:rsidR="007A1BC0" w:rsidRDefault="007A1BC0" w:rsidP="00A5343C">
      <w:pPr>
        <w:pStyle w:val="5"/>
      </w:pPr>
      <w:r>
        <w:t xml:space="preserve">Тег </w:t>
      </w:r>
      <w:r w:rsidRPr="007A1BC0">
        <w:rPr>
          <w:lang w:val="en-US"/>
        </w:rPr>
        <w:t>&lt;</w:t>
      </w:r>
      <w:r>
        <w:t>с</w:t>
      </w:r>
      <w:r>
        <w:rPr>
          <w:lang w:val="en-US"/>
        </w:rPr>
        <w:t>lass</w:t>
      </w:r>
      <w:r w:rsidRPr="007A1BC0">
        <w:rPr>
          <w:lang w:val="en-US"/>
        </w:rPr>
        <w:t>&gt;</w:t>
      </w:r>
      <w:r>
        <w:rPr>
          <w:lang w:val="en-US"/>
        </w:rPr>
        <w:t>/&lt;methods&gt;</w:t>
      </w:r>
    </w:p>
    <w:p w14:paraId="342241B9" w14:textId="77777777" w:rsidR="00E74012" w:rsidRPr="00E74012" w:rsidRDefault="00E74012" w:rsidP="00E74012"/>
    <w:p w14:paraId="21401333" w14:textId="77777777" w:rsidR="007A1BC0" w:rsidRDefault="007A1BC0" w:rsidP="00A5343C">
      <w:r>
        <w:t xml:space="preserve">В подтеге </w:t>
      </w:r>
      <w:r w:rsidRPr="007A1BC0">
        <w:rPr>
          <w:i/>
        </w:rPr>
        <w:t>&lt;</w:t>
      </w:r>
      <w:r>
        <w:rPr>
          <w:i/>
          <w:lang w:val="en-US"/>
        </w:rPr>
        <w:t>class</w:t>
      </w:r>
      <w:r w:rsidRPr="007A1BC0">
        <w:rPr>
          <w:i/>
        </w:rPr>
        <w:t>&gt;/&lt;</w:t>
      </w:r>
      <w:r>
        <w:rPr>
          <w:i/>
          <w:lang w:val="en-US"/>
        </w:rPr>
        <w:t>methods</w:t>
      </w:r>
      <w:r w:rsidRPr="007A1BC0">
        <w:rPr>
          <w:i/>
        </w:rPr>
        <w:t>&gt;</w:t>
      </w:r>
      <w:r w:rsidRPr="007A1BC0">
        <w:t xml:space="preserve"> </w:t>
      </w:r>
      <w:r>
        <w:t xml:space="preserve">с помощью тега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используемых методов </w:t>
      </w:r>
      <w:r>
        <w:rPr>
          <w:lang w:val="en-US"/>
        </w:rPr>
        <w:t>java</w:t>
      </w:r>
      <w:r w:rsidRPr="007A1BC0">
        <w:t>-</w:t>
      </w:r>
      <w:r>
        <w:t>классов.</w:t>
      </w:r>
    </w:p>
    <w:p w14:paraId="322D5FD3" w14:textId="77777777" w:rsidR="007A1BC0" w:rsidRPr="007A1BC0" w:rsidRDefault="007A1BC0" w:rsidP="00A5343C"/>
    <w:p w14:paraId="11C1E265" w14:textId="77777777" w:rsidR="005A40F9" w:rsidRDefault="007A1BC0" w:rsidP="005A40F9">
      <w:r>
        <w:t>Быстрое изменение запускаемого набора тестов (фильтрацию тестов) удобно выполнять комментированием</w:t>
      </w:r>
      <w:r w:rsidRPr="007A1BC0">
        <w:t>/</w:t>
      </w:r>
      <w:r>
        <w:t>раскомментированием строк файла</w:t>
      </w:r>
      <w:r w:rsidRPr="007A1BC0">
        <w:t xml:space="preserve"> (</w:t>
      </w:r>
      <w:r>
        <w:t xml:space="preserve">с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>)</w:t>
      </w:r>
      <w:r>
        <w:t>.</w:t>
      </w:r>
    </w:p>
    <w:p w14:paraId="5616EDC5" w14:textId="77777777" w:rsidR="005E359E" w:rsidRDefault="005E359E" w:rsidP="005A40F9"/>
    <w:p w14:paraId="48AC776E" w14:textId="77777777" w:rsidR="005E359E" w:rsidRPr="005E359E" w:rsidRDefault="005E359E" w:rsidP="005E359E">
      <w:pPr>
        <w:pStyle w:val="3"/>
      </w:pPr>
      <w:bookmarkStart w:id="30" w:name="_Настройка_параметров_запуска"/>
      <w:bookmarkStart w:id="31" w:name="_Toc455650216"/>
      <w:bookmarkEnd w:id="30"/>
      <w:r>
        <w:t xml:space="preserve">Настройка параметров запуска тестов в файле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bookmarkEnd w:id="31"/>
    </w:p>
    <w:p w14:paraId="1B6EA123" w14:textId="77777777" w:rsidR="003E465A" w:rsidRDefault="003E465A" w:rsidP="005A40F9"/>
    <w:p w14:paraId="7E287DF3" w14:textId="77777777" w:rsidR="005A40F9" w:rsidRDefault="005A40F9" w:rsidP="005A40F9">
      <w:r>
        <w:t xml:space="preserve">В директории </w:t>
      </w:r>
      <w:r>
        <w:rPr>
          <w:lang w:val="en-US"/>
        </w:rPr>
        <w:t>App</w:t>
      </w:r>
      <w:r w:rsidRPr="005A40F9">
        <w:t xml:space="preserve"> </w:t>
      </w:r>
      <w:r>
        <w:t xml:space="preserve">прикладного приложения находится файл </w:t>
      </w:r>
      <w:r w:rsidRPr="005A40F9">
        <w:rPr>
          <w:rFonts w:ascii="Courier New" w:hAnsi="Courier New" w:cs="Courier New"/>
          <w:lang w:val="en-US"/>
        </w:rPr>
        <w:t>test</w:t>
      </w:r>
      <w:r w:rsidRPr="005A40F9">
        <w:rPr>
          <w:rFonts w:ascii="Courier New" w:hAnsi="Courier New" w:cs="Courier New"/>
        </w:rPr>
        <w:t>.</w:t>
      </w:r>
      <w:r w:rsidRPr="005A40F9">
        <w:rPr>
          <w:rFonts w:ascii="Courier New" w:hAnsi="Courier New" w:cs="Courier New"/>
          <w:lang w:val="en-US"/>
        </w:rPr>
        <w:t>properties</w:t>
      </w:r>
      <w:r>
        <w:t>, содержащий параметры запуска тестов:</w:t>
      </w:r>
    </w:p>
    <w:p w14:paraId="7274C2FE" w14:textId="77777777" w:rsid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</w:rPr>
      </w:pPr>
    </w:p>
    <w:p w14:paraId="046983E3" w14:textId="77777777"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host</w:t>
      </w:r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srvt</w:t>
      </w:r>
      <w:r w:rsidRPr="005A40F9">
        <w:rPr>
          <w:rFonts w:ascii="Courier New" w:hAnsi="Courier New" w:cs="Courier New"/>
          <w:color w:val="2A00FF"/>
          <w:sz w:val="20"/>
        </w:rPr>
        <w:t>16.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d</w:t>
      </w:r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t</w:t>
      </w:r>
      <w:r w:rsidRPr="005A40F9">
        <w:rPr>
          <w:rFonts w:ascii="Courier New" w:hAnsi="Courier New" w:cs="Courier New"/>
          <w:color w:val="2A00FF"/>
          <w:sz w:val="20"/>
        </w:rPr>
        <w:t xml:space="preserve"> 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сервера</w:t>
      </w:r>
    </w:p>
    <w:p w14:paraId="5EF54772" w14:textId="77777777"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appName</w:t>
      </w:r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JepRiaShowcase</w:t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приложения на сервере</w:t>
      </w:r>
    </w:p>
    <w:p w14:paraId="02C2D229" w14:textId="77777777"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browserName</w:t>
      </w:r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firefox</w:t>
      </w:r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имя браузера, с помощью которого будет проводиться тестирование</w:t>
      </w:r>
    </w:p>
    <w:p w14:paraId="07051809" w14:textId="77777777"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browserPath</w:t>
      </w:r>
      <w:r w:rsidRPr="005A40F9">
        <w:rPr>
          <w:rFonts w:ascii="Courier New" w:hAnsi="Courier New" w:cs="Courier New"/>
          <w:color w:val="000000"/>
          <w:sz w:val="20"/>
        </w:rPr>
        <w:t>=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C</w:t>
      </w:r>
      <w:r w:rsidRPr="005A40F9">
        <w:rPr>
          <w:rFonts w:ascii="Courier New" w:hAnsi="Courier New" w:cs="Courier New"/>
          <w:color w:val="2A00FF"/>
          <w:sz w:val="20"/>
        </w:rPr>
        <w:t>:/</w:t>
      </w:r>
      <w:r>
        <w:rPr>
          <w:rFonts w:ascii="Courier New" w:hAnsi="Courier New" w:cs="Courier New"/>
          <w:color w:val="2A00FF"/>
          <w:sz w:val="20"/>
          <w:lang w:val="en-US"/>
        </w:rPr>
        <w:t>path</w:t>
      </w:r>
      <w:r w:rsidRPr="005A40F9">
        <w:rPr>
          <w:rFonts w:ascii="Courier New" w:hAnsi="Courier New" w:cs="Courier New"/>
          <w:color w:val="2A00FF"/>
          <w:sz w:val="20"/>
        </w:rPr>
        <w:t>/</w:t>
      </w:r>
      <w:r>
        <w:rPr>
          <w:rFonts w:ascii="Courier New" w:hAnsi="Courier New" w:cs="Courier New"/>
          <w:color w:val="2A00FF"/>
          <w:sz w:val="20"/>
          <w:lang w:val="en-US"/>
        </w:rPr>
        <w:t>to</w:t>
      </w:r>
      <w:r w:rsidRPr="005A40F9">
        <w:rPr>
          <w:rFonts w:ascii="Courier New" w:hAnsi="Courier New" w:cs="Courier New"/>
          <w:color w:val="2A00FF"/>
          <w:sz w:val="20"/>
        </w:rPr>
        <w:t>/</w:t>
      </w:r>
      <w:r w:rsidR="00126552">
        <w:rPr>
          <w:rFonts w:ascii="Courier New" w:hAnsi="Courier New" w:cs="Courier New"/>
          <w:color w:val="2A00FF"/>
          <w:sz w:val="20"/>
          <w:lang w:val="en-US"/>
        </w:rPr>
        <w:t>firefox</w:t>
      </w:r>
      <w:r w:rsidRPr="005A40F9">
        <w:rPr>
          <w:rFonts w:ascii="Courier New" w:hAnsi="Courier New" w:cs="Courier New"/>
          <w:color w:val="2A00FF"/>
          <w:sz w:val="20"/>
        </w:rPr>
        <w:t>.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exe</w:t>
      </w:r>
      <w:r w:rsidRPr="005A40F9"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путь до исполняемого файла браузера</w:t>
      </w:r>
    </w:p>
    <w:p w14:paraId="6977BA08" w14:textId="77777777"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jepriaVersion=</w:t>
      </w:r>
      <w:r w:rsidRPr="005A40F9">
        <w:rPr>
          <w:rFonts w:ascii="Courier New" w:hAnsi="Courier New" w:cs="Courier New"/>
          <w:color w:val="2A00FF"/>
          <w:sz w:val="20"/>
        </w:rPr>
        <w:t>9.0.0</w:t>
      </w:r>
      <w:r>
        <w:rPr>
          <w:rFonts w:ascii="Courier New" w:hAnsi="Courier New" w:cs="Courier New"/>
          <w:color w:val="2A00FF"/>
          <w:sz w:val="20"/>
        </w:rPr>
        <w:tab/>
      </w:r>
      <w:r>
        <w:rPr>
          <w:rFonts w:ascii="Courier New" w:hAnsi="Courier New" w:cs="Courier New"/>
          <w:color w:val="2A00FF"/>
          <w:sz w:val="20"/>
        </w:rPr>
        <w:tab/>
      </w:r>
      <w:r w:rsidRPr="000F7CEF">
        <w:rPr>
          <w:rFonts w:ascii="Courier New" w:hAnsi="Courier New" w:cs="Courier New"/>
          <w:color w:val="3F7F5F"/>
          <w:sz w:val="20"/>
        </w:rPr>
        <w:t># (задел на будущее?)</w:t>
      </w:r>
    </w:p>
    <w:p w14:paraId="3128AE8C" w14:textId="77777777" w:rsidR="005A40F9" w:rsidRPr="005A40F9" w:rsidRDefault="005A40F9" w:rsidP="005A40F9">
      <w:pPr>
        <w:widowControl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</w:rPr>
      </w:pPr>
    </w:p>
    <w:p w14:paraId="00BCFFC3" w14:textId="77777777" w:rsidR="00383C0F" w:rsidRDefault="005A40F9">
      <w:pPr>
        <w:widowControl/>
        <w:autoSpaceDE w:val="0"/>
        <w:autoSpaceDN w:val="0"/>
        <w:adjustRightInd w:val="0"/>
        <w:spacing w:line="240" w:lineRule="auto"/>
        <w:rPr>
          <w:del w:id="32" w:author="ZaharovR" w:date="2016-11-08T10:59:00Z"/>
          <w:rFonts w:ascii="Courier New" w:hAnsi="Courier New" w:cs="Courier New"/>
          <w:sz w:val="20"/>
        </w:rPr>
      </w:pPr>
      <w:del w:id="33" w:author="ZaharovR" w:date="2016-11-08T10:59:00Z">
        <w:r w:rsidRPr="005A40F9" w:rsidDel="00A03993">
          <w:rPr>
            <w:rFonts w:ascii="Courier New" w:hAnsi="Courier New" w:cs="Courier New"/>
            <w:color w:val="3F7F5F"/>
            <w:sz w:val="20"/>
          </w:rPr>
          <w:delText># Обязателен любой непустой общий постфикс в названиях свойств</w:delText>
        </w:r>
      </w:del>
    </w:p>
    <w:p w14:paraId="6DAC9994" w14:textId="77777777" w:rsidR="00383C0F" w:rsidRDefault="005A40F9">
      <w:pPr>
        <w:widowControl/>
        <w:autoSpaceDE w:val="0"/>
        <w:autoSpaceDN w:val="0"/>
        <w:adjustRightInd w:val="0"/>
        <w:spacing w:line="240" w:lineRule="auto"/>
        <w:rPr>
          <w:del w:id="34" w:author="ZaharovR" w:date="2016-11-08T10:59:00Z"/>
          <w:rFonts w:ascii="Courier New" w:hAnsi="Courier New" w:cs="Courier New"/>
          <w:color w:val="2A00FF"/>
          <w:sz w:val="20"/>
        </w:rPr>
      </w:pPr>
      <w:del w:id="35" w:author="ZaharovR" w:date="2016-11-08T10:59:00Z">
        <w:r w:rsidRPr="005A40F9" w:rsidDel="00A03993">
          <w:rPr>
            <w:rFonts w:ascii="Courier New" w:hAnsi="Courier New" w:cs="Courier New"/>
            <w:color w:val="000000"/>
            <w:sz w:val="20"/>
            <w:lang w:val="en-US"/>
          </w:rPr>
          <w:delText>testModule</w:delText>
        </w:r>
        <w:r w:rsidRPr="008E5768" w:rsidDel="00A03993">
          <w:rPr>
            <w:rFonts w:ascii="Courier New" w:hAnsi="Courier New" w:cs="Courier New"/>
            <w:color w:val="000000"/>
            <w:sz w:val="20"/>
          </w:rPr>
          <w:delText>01=</w:delText>
        </w:r>
        <w:r w:rsidRPr="008E5768" w:rsidDel="00A03993">
          <w:rPr>
            <w:rFonts w:ascii="Courier New" w:hAnsi="Courier New" w:cs="Courier New"/>
            <w:color w:val="2A00FF"/>
            <w:sz w:val="20"/>
          </w:rPr>
          <w:delText>/</w:delText>
        </w:r>
        <w:r w:rsidRPr="005A40F9" w:rsidDel="00A03993">
          <w:rPr>
            <w:rFonts w:ascii="Courier New" w:hAnsi="Courier New" w:cs="Courier New"/>
            <w:color w:val="2A00FF"/>
            <w:sz w:val="20"/>
            <w:lang w:val="en-US"/>
          </w:rPr>
          <w:delText>JepRiaShowcase</w:delText>
        </w:r>
        <w:r w:rsidRPr="008E5768" w:rsidDel="00A03993">
          <w:rPr>
            <w:rFonts w:ascii="Courier New" w:hAnsi="Courier New" w:cs="Courier New"/>
            <w:color w:val="2A00FF"/>
            <w:sz w:val="20"/>
          </w:rPr>
          <w:delText>.</w:delText>
        </w:r>
        <w:r w:rsidRPr="005A40F9" w:rsidDel="00A03993">
          <w:rPr>
            <w:rFonts w:ascii="Courier New" w:hAnsi="Courier New" w:cs="Courier New"/>
            <w:color w:val="2A00FF"/>
            <w:sz w:val="20"/>
            <w:lang w:val="en-US"/>
          </w:rPr>
          <w:delText>jsp</w:delText>
        </w:r>
        <w:r w:rsidRPr="008E5768" w:rsidDel="00A03993">
          <w:rPr>
            <w:rFonts w:ascii="Courier New" w:hAnsi="Courier New" w:cs="Courier New"/>
            <w:color w:val="2A00FF"/>
            <w:sz w:val="20"/>
          </w:rPr>
          <w:delText>?</w:delText>
        </w:r>
        <w:r w:rsidRPr="005A40F9" w:rsidDel="00A03993">
          <w:rPr>
            <w:rFonts w:ascii="Courier New" w:hAnsi="Courier New" w:cs="Courier New"/>
            <w:color w:val="2A00FF"/>
            <w:sz w:val="20"/>
            <w:lang w:val="en-US"/>
          </w:rPr>
          <w:delText>em</w:delText>
        </w:r>
        <w:r w:rsidRPr="008E5768" w:rsidDel="00A03993">
          <w:rPr>
            <w:rFonts w:ascii="Courier New" w:hAnsi="Courier New" w:cs="Courier New"/>
            <w:color w:val="2A00FF"/>
            <w:sz w:val="20"/>
          </w:rPr>
          <w:delText>=</w:delText>
        </w:r>
        <w:r w:rsidR="00126552" w:rsidDel="00A03993">
          <w:rPr>
            <w:rFonts w:ascii="Courier New" w:hAnsi="Courier New" w:cs="Courier New"/>
            <w:color w:val="2A00FF"/>
            <w:sz w:val="20"/>
            <w:lang w:val="en-US"/>
          </w:rPr>
          <w:delText>Goods</w:delText>
        </w:r>
      </w:del>
    </w:p>
    <w:p w14:paraId="118CB662" w14:textId="77777777" w:rsidR="00383C0F" w:rsidRDefault="008E5768" w:rsidP="00383C0F">
      <w:pPr>
        <w:widowControl/>
        <w:autoSpaceDE w:val="0"/>
        <w:autoSpaceDN w:val="0"/>
        <w:adjustRightInd w:val="0"/>
        <w:spacing w:line="240" w:lineRule="auto"/>
        <w:rPr>
          <w:del w:id="36" w:author="ZaharovR" w:date="2016-11-08T10:59:00Z"/>
          <w:rFonts w:ascii="Courier New" w:hAnsi="Courier New" w:cs="Courier New"/>
          <w:color w:val="3F7F5F"/>
          <w:sz w:val="20"/>
        </w:rPr>
        <w:pPrChange w:id="37" w:author="ZaharovR" w:date="2016-11-08T10:59:00Z">
          <w:pPr>
            <w:widowControl/>
            <w:autoSpaceDE w:val="0"/>
            <w:autoSpaceDN w:val="0"/>
            <w:adjustRightInd w:val="0"/>
            <w:spacing w:line="240" w:lineRule="auto"/>
            <w:ind w:left="720" w:firstLine="720"/>
          </w:pPr>
        </w:pPrChange>
      </w:pPr>
      <w:del w:id="38" w:author="ZaharovR" w:date="2016-11-08T10:59:00Z">
        <w:r w:rsidRPr="000F7CEF" w:rsidDel="00A03993">
          <w:rPr>
            <w:rFonts w:ascii="Courier New" w:hAnsi="Courier New" w:cs="Courier New"/>
            <w:color w:val="3F7F5F"/>
            <w:sz w:val="20"/>
          </w:rPr>
          <w:delText># адрес тестируемого модуля (полный URL = host + "/" + appName + testModule01)</w:delText>
        </w:r>
      </w:del>
    </w:p>
    <w:p w14:paraId="5E3D971B" w14:textId="77777777" w:rsidR="008E5768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A00FF"/>
          <w:sz w:val="20"/>
        </w:rPr>
      </w:pPr>
      <w:r w:rsidRPr="005A40F9">
        <w:rPr>
          <w:rFonts w:ascii="Courier New" w:hAnsi="Courier New" w:cs="Courier New"/>
          <w:color w:val="000000"/>
          <w:sz w:val="20"/>
          <w:lang w:val="en-US"/>
        </w:rPr>
        <w:t>testSuite</w:t>
      </w:r>
      <w:r w:rsidRPr="008E5768">
        <w:rPr>
          <w:rFonts w:ascii="Courier New" w:hAnsi="Courier New" w:cs="Courier New"/>
          <w:color w:val="000000"/>
          <w:sz w:val="20"/>
        </w:rPr>
        <w:t>01=</w:t>
      </w:r>
      <w:r w:rsidRPr="008E5768">
        <w:rPr>
          <w:rFonts w:ascii="Courier New" w:hAnsi="Courier New" w:cs="Courier New"/>
          <w:color w:val="2A00FF"/>
          <w:sz w:val="20"/>
        </w:rPr>
        <w:t>**/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</w:t>
      </w:r>
      <w:r w:rsidRPr="008E5768">
        <w:rPr>
          <w:rFonts w:ascii="Courier New" w:hAnsi="Courier New" w:cs="Courier New"/>
          <w:color w:val="2A00FF"/>
          <w:sz w:val="20"/>
        </w:rPr>
        <w:t>/**/</w:t>
      </w:r>
      <w:r w:rsidR="00126552">
        <w:rPr>
          <w:rFonts w:ascii="Courier New" w:hAnsi="Courier New" w:cs="Courier New"/>
          <w:color w:val="2A00FF"/>
          <w:sz w:val="20"/>
          <w:lang w:val="en-US"/>
        </w:rPr>
        <w:t>Goods</w:t>
      </w:r>
      <w:r w:rsidRPr="005A40F9">
        <w:rPr>
          <w:rFonts w:ascii="Courier New" w:hAnsi="Courier New" w:cs="Courier New"/>
          <w:color w:val="2A00FF"/>
          <w:sz w:val="20"/>
          <w:lang w:val="en-US"/>
        </w:rPr>
        <w:t>AutoTest</w:t>
      </w:r>
      <w:r w:rsidRPr="008E5768">
        <w:rPr>
          <w:rFonts w:ascii="Courier New" w:hAnsi="Courier New" w:cs="Courier New"/>
          <w:color w:val="2A00FF"/>
          <w:sz w:val="20"/>
        </w:rPr>
        <w:t>.</w:t>
      </w:r>
      <w:r w:rsidR="008E5768">
        <w:rPr>
          <w:rFonts w:ascii="Courier New" w:hAnsi="Courier New" w:cs="Courier New"/>
          <w:color w:val="2A00FF"/>
          <w:sz w:val="20"/>
          <w:lang w:val="en-US"/>
        </w:rPr>
        <w:t>xml</w:t>
      </w:r>
    </w:p>
    <w:p w14:paraId="7BDAC7EA" w14:textId="77777777" w:rsidR="005A40F9" w:rsidRPr="000F7CEF" w:rsidRDefault="008E5768" w:rsidP="00924828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3F7F5F"/>
          <w:sz w:val="20"/>
        </w:rPr>
      </w:pPr>
      <w:r w:rsidRPr="000F7CEF">
        <w:rPr>
          <w:rFonts w:ascii="Courier New" w:hAnsi="Courier New" w:cs="Courier New"/>
          <w:color w:val="3F7F5F"/>
          <w:sz w:val="20"/>
        </w:rPr>
        <w:t># маска xml-файлов (test suite), которые будут участвовать в тестировании</w:t>
      </w:r>
    </w:p>
    <w:p w14:paraId="1334456F" w14:textId="77777777" w:rsidR="005A40F9" w:rsidRPr="008E5768" w:rsidRDefault="005A40F9" w:rsidP="005A40F9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testUsername01=</w:t>
      </w:r>
      <w:del w:id="39" w:author="Volkov Dmitriy Aleksandrovich" w:date="2020-03-02T11:02:00Z">
        <w:r w:rsidRPr="005A40F9" w:rsidDel="00285700">
          <w:rPr>
            <w:rFonts w:ascii="Courier New" w:hAnsi="Courier New" w:cs="Courier New"/>
            <w:color w:val="2A00FF"/>
            <w:sz w:val="20"/>
          </w:rPr>
          <w:delText>NagornyyS</w:delText>
        </w:r>
      </w:del>
      <w:ins w:id="40" w:author="Volkov Dmitriy Aleksandrovich" w:date="2020-03-02T11:02:00Z">
        <w:r w:rsidR="00285700">
          <w:rPr>
            <w:rFonts w:ascii="Courier New" w:hAnsi="Courier New" w:cs="Courier New"/>
            <w:color w:val="2A00FF"/>
            <w:sz w:val="20"/>
            <w:lang w:val="en-US"/>
          </w:rPr>
          <w:t>TestUser</w:t>
        </w:r>
      </w:ins>
      <w:bookmarkStart w:id="41" w:name="_GoBack"/>
      <w:bookmarkEnd w:id="41"/>
      <w:r w:rsidR="008E5768" w:rsidRP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пользователь для входа в тестируемый модуль</w:t>
      </w:r>
    </w:p>
    <w:p w14:paraId="57587CAE" w14:textId="77777777" w:rsidR="005A40F9" w:rsidRDefault="005A40F9" w:rsidP="005A40F9">
      <w:pPr>
        <w:widowControl/>
        <w:autoSpaceDE w:val="0"/>
        <w:autoSpaceDN w:val="0"/>
        <w:adjustRightInd w:val="0"/>
        <w:spacing w:line="240" w:lineRule="auto"/>
        <w:rPr>
          <w:ins w:id="42" w:author="ZaharovR" w:date="2016-11-08T11:01:00Z"/>
          <w:rFonts w:ascii="Courier New" w:hAnsi="Courier New" w:cs="Courier New"/>
          <w:color w:val="3F7F5F"/>
          <w:sz w:val="20"/>
        </w:rPr>
      </w:pPr>
      <w:r w:rsidRPr="005A40F9">
        <w:rPr>
          <w:rFonts w:ascii="Courier New" w:hAnsi="Courier New" w:cs="Courier New"/>
          <w:color w:val="000000"/>
          <w:sz w:val="20"/>
        </w:rPr>
        <w:t>testPassword01=</w:t>
      </w:r>
      <w:r w:rsidRPr="005A40F9">
        <w:rPr>
          <w:rFonts w:ascii="Courier New" w:hAnsi="Courier New" w:cs="Courier New"/>
          <w:color w:val="2A00FF"/>
          <w:sz w:val="20"/>
        </w:rPr>
        <w:t>123</w:t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>
        <w:rPr>
          <w:rFonts w:ascii="Courier New" w:hAnsi="Courier New" w:cs="Courier New"/>
          <w:color w:val="2A00FF"/>
          <w:sz w:val="20"/>
        </w:rPr>
        <w:tab/>
      </w:r>
      <w:r w:rsidR="008E5768" w:rsidRPr="000F7CEF">
        <w:rPr>
          <w:rFonts w:ascii="Courier New" w:hAnsi="Courier New" w:cs="Courier New"/>
          <w:color w:val="3F7F5F"/>
          <w:sz w:val="20"/>
        </w:rPr>
        <w:t># пароль для входа в тестируемый модуль</w:t>
      </w:r>
    </w:p>
    <w:p w14:paraId="78B3F261" w14:textId="77777777" w:rsidR="00383C0F" w:rsidRPr="00383C0F" w:rsidRDefault="001F2090" w:rsidP="00383C0F">
      <w:pPr>
        <w:widowControl/>
        <w:autoSpaceDE w:val="0"/>
        <w:autoSpaceDN w:val="0"/>
        <w:adjustRightInd w:val="0"/>
        <w:spacing w:line="240" w:lineRule="auto"/>
        <w:rPr>
          <w:ins w:id="43" w:author="ZaharovR" w:date="2016-11-08T11:01:00Z"/>
          <w:rFonts w:ascii="Courier New" w:hAnsi="Courier New" w:cs="Courier New"/>
          <w:sz w:val="20"/>
          <w:rPrChange w:id="44" w:author="ZaharovR" w:date="2016-11-08T11:02:00Z">
            <w:rPr>
              <w:ins w:id="45" w:author="ZaharovR" w:date="2016-11-08T11:01:00Z"/>
              <w:rFonts w:ascii="Consolas" w:hAnsi="Consolas" w:cs="Consolas"/>
              <w:sz w:val="20"/>
            </w:rPr>
          </w:rPrChange>
        </w:rPr>
        <w:pPrChange w:id="46" w:author="ZaharovR" w:date="2016-11-08T11:02:00Z">
          <w:pPr>
            <w:widowControl/>
            <w:autoSpaceDE w:val="0"/>
            <w:autoSpaceDN w:val="0"/>
            <w:adjustRightInd w:val="0"/>
            <w:spacing w:line="240" w:lineRule="auto"/>
            <w:ind w:firstLine="0"/>
          </w:pPr>
        </w:pPrChange>
      </w:pPr>
      <w:ins w:id="47" w:author="ZaharovR" w:date="2016-11-08T11:01:00Z">
        <w:r w:rsidRPr="001F2090">
          <w:rPr>
            <w:rFonts w:ascii="Courier New" w:hAnsi="Courier New" w:cs="Courier New"/>
            <w:color w:val="000000"/>
            <w:sz w:val="20"/>
            <w:rPrChange w:id="48" w:author="ZaharovR" w:date="2016-11-08T11:02:00Z">
              <w:rPr>
                <w:rFonts w:ascii="Consolas" w:hAnsi="Consolas" w:cs="Consolas"/>
                <w:color w:val="000000"/>
                <w:sz w:val="20"/>
              </w:rPr>
            </w:rPrChange>
          </w:rPr>
          <w:t>testDbUrl01=</w:t>
        </w:r>
        <w:r w:rsidRPr="001F2090">
          <w:rPr>
            <w:rFonts w:ascii="Courier New" w:hAnsi="Courier New" w:cs="Courier New"/>
            <w:color w:val="2A00FF"/>
            <w:sz w:val="20"/>
            <w:rPrChange w:id="49" w:author="ZaharovR" w:date="2016-11-08T11:02:00Z">
              <w:rPr>
                <w:rFonts w:ascii="Consolas" w:hAnsi="Consolas" w:cs="Consolas"/>
                <w:color w:val="2A00FF"/>
                <w:sz w:val="20"/>
              </w:rPr>
            </w:rPrChange>
          </w:rPr>
          <w:t>jdbc:oracle:thin:@srvt14.d.t:1521:RFINFOT1</w:t>
        </w:r>
      </w:ins>
      <w:ins w:id="50" w:author="ZaharovR" w:date="2016-11-08T11:02:00Z">
        <w:r w:rsidR="00A03993" w:rsidRPr="00A03993">
          <w:rPr>
            <w:rFonts w:ascii="Courier New" w:hAnsi="Courier New" w:cs="Courier New"/>
            <w:color w:val="2A00FF"/>
            <w:sz w:val="20"/>
          </w:rPr>
          <w:t xml:space="preserve"> </w:t>
        </w:r>
      </w:ins>
      <w:ins w:id="51" w:author="ZaharovR" w:date="2016-11-08T11:03:00Z">
        <w:r w:rsidRPr="001F2090">
          <w:rPr>
            <w:rFonts w:ascii="Courier New" w:hAnsi="Courier New" w:cs="Courier New"/>
            <w:color w:val="2A00FF"/>
            <w:sz w:val="20"/>
            <w:rPrChange w:id="52" w:author="ZaharovR" w:date="2016-11-08T11:03:00Z">
              <w:rPr>
                <w:rFonts w:ascii="Courier New" w:hAnsi="Courier New" w:cs="Courier New"/>
                <w:color w:val="2A00FF"/>
                <w:sz w:val="20"/>
                <w:lang w:val="en-US"/>
              </w:rPr>
            </w:rPrChange>
          </w:rPr>
          <w:tab/>
        </w:r>
      </w:ins>
      <w:ins w:id="53" w:author="ZaharovR" w:date="2016-11-08T11:02:00Z">
        <w:r w:rsidRPr="001F2090">
          <w:rPr>
            <w:rFonts w:ascii="Courier New" w:hAnsi="Courier New" w:cs="Courier New"/>
            <w:color w:val="2A00FF"/>
            <w:sz w:val="20"/>
            <w:rPrChange w:id="54" w:author="ZaharovR" w:date="2016-11-08T11:02:00Z">
              <w:rPr>
                <w:rFonts w:ascii="Courier New" w:hAnsi="Courier New" w:cs="Courier New"/>
                <w:color w:val="2A00FF"/>
                <w:sz w:val="20"/>
                <w:lang w:val="en-US"/>
              </w:rPr>
            </w:rPrChange>
          </w:rPr>
          <w:t>#</w:t>
        </w:r>
        <w:r w:rsidRPr="001F2090">
          <w:rPr>
            <w:rFonts w:ascii="Courier New" w:hAnsi="Courier New" w:cs="Courier New"/>
            <w:color w:val="3F5FBF"/>
            <w:sz w:val="20"/>
            <w:rPrChange w:id="55" w:author="ZaharovR" w:date="2016-11-08T11:02:00Z">
              <w:rPr>
                <w:rFonts w:ascii="Courier New" w:hAnsi="Courier New" w:cs="Courier New"/>
                <w:color w:val="3F5FBF"/>
                <w:sz w:val="20"/>
                <w:lang w:val="en-US"/>
              </w:rPr>
            </w:rPrChange>
          </w:rPr>
          <w:t xml:space="preserve"> URL, </w:t>
        </w:r>
        <w:r w:rsidRPr="001F2090">
          <w:rPr>
            <w:rFonts w:ascii="Courier New" w:hAnsi="Courier New" w:cs="Courier New"/>
            <w:color w:val="3F5FBF"/>
            <w:sz w:val="20"/>
            <w:u w:val="single"/>
            <w:rPrChange w:id="56" w:author="ZaharovR" w:date="2016-11-08T11:02:00Z">
              <w:rPr>
                <w:rFonts w:ascii="Consolas" w:hAnsi="Consolas" w:cs="Consolas"/>
                <w:color w:val="3F5FBF"/>
                <w:sz w:val="20"/>
                <w:highlight w:val="blue"/>
                <w:u w:val="single"/>
              </w:rPr>
            </w:rPrChange>
          </w:rPr>
          <w:t>по</w:t>
        </w:r>
        <w:r w:rsidRPr="001F2090">
          <w:rPr>
            <w:rFonts w:ascii="Courier New" w:hAnsi="Courier New" w:cs="Courier New"/>
            <w:color w:val="3F5FBF"/>
            <w:sz w:val="20"/>
            <w:rPrChange w:id="57" w:author="ZaharovR" w:date="2016-11-08T11:02:00Z">
              <w:rPr>
                <w:rFonts w:ascii="Consolas" w:hAnsi="Consolas" w:cs="Consolas"/>
                <w:color w:val="3F5FBF"/>
                <w:sz w:val="20"/>
                <w:highlight w:val="blue"/>
              </w:rPr>
            </w:rPrChange>
          </w:rPr>
          <w:t xml:space="preserve"> </w:t>
        </w:r>
        <w:r w:rsidRPr="001F2090">
          <w:rPr>
            <w:rFonts w:ascii="Courier New" w:hAnsi="Courier New" w:cs="Courier New"/>
            <w:color w:val="3F5FBF"/>
            <w:sz w:val="20"/>
            <w:u w:val="single"/>
            <w:rPrChange w:id="58" w:author="ZaharovR" w:date="2016-11-08T11:02:00Z">
              <w:rPr>
                <w:rFonts w:ascii="Consolas" w:hAnsi="Consolas" w:cs="Consolas"/>
                <w:color w:val="3F5FBF"/>
                <w:sz w:val="20"/>
                <w:highlight w:val="blue"/>
                <w:u w:val="single"/>
              </w:rPr>
            </w:rPrChange>
          </w:rPr>
          <w:t>которому</w:t>
        </w:r>
        <w:r w:rsidRPr="001F2090">
          <w:rPr>
            <w:rFonts w:ascii="Courier New" w:hAnsi="Courier New" w:cs="Courier New"/>
            <w:color w:val="3F5FBF"/>
            <w:sz w:val="20"/>
            <w:rPrChange w:id="59" w:author="ZaharovR" w:date="2016-11-08T11:02:00Z">
              <w:rPr>
                <w:rFonts w:ascii="Consolas" w:hAnsi="Consolas" w:cs="Consolas"/>
                <w:color w:val="3F5FBF"/>
                <w:sz w:val="20"/>
                <w:highlight w:val="blue"/>
              </w:rPr>
            </w:rPrChange>
          </w:rPr>
          <w:t xml:space="preserve"> </w:t>
        </w:r>
      </w:ins>
      <w:ins w:id="60" w:author="ZaharovR" w:date="2016-11-08T11:03:00Z">
        <w:r w:rsidR="00A03993">
          <w:rPr>
            <w:rFonts w:ascii="Courier New" w:hAnsi="Courier New" w:cs="Courier New"/>
            <w:color w:val="3F5FBF"/>
            <w:sz w:val="20"/>
          </w:rPr>
          <w:t xml:space="preserve">тесты </w:t>
        </w:r>
        <w:r w:rsidR="00A03993">
          <w:rPr>
            <w:rFonts w:ascii="Courier New" w:hAnsi="Courier New" w:cs="Courier New"/>
            <w:color w:val="3F5FBF"/>
            <w:sz w:val="20"/>
            <w:u w:val="single"/>
          </w:rPr>
          <w:t xml:space="preserve">подключаются </w:t>
        </w:r>
      </w:ins>
      <w:ins w:id="61" w:author="ZaharovR" w:date="2016-11-08T11:02:00Z">
        <w:r w:rsidRPr="001F2090">
          <w:rPr>
            <w:rFonts w:ascii="Courier New" w:hAnsi="Courier New" w:cs="Courier New"/>
            <w:color w:val="3F5FBF"/>
            <w:sz w:val="20"/>
            <w:rPrChange w:id="62" w:author="ZaharovR" w:date="2016-11-08T11:02:00Z">
              <w:rPr>
                <w:rFonts w:ascii="Consolas" w:hAnsi="Consolas" w:cs="Consolas"/>
                <w:color w:val="3F5FBF"/>
                <w:sz w:val="20"/>
                <w:highlight w:val="blue"/>
              </w:rPr>
            </w:rPrChange>
          </w:rPr>
          <w:t>к DB.</w:t>
        </w:r>
      </w:ins>
    </w:p>
    <w:p w14:paraId="2A6664E8" w14:textId="77777777" w:rsidR="00383C0F" w:rsidRPr="00383C0F" w:rsidRDefault="001F2090" w:rsidP="00383C0F">
      <w:pPr>
        <w:widowControl/>
        <w:autoSpaceDE w:val="0"/>
        <w:autoSpaceDN w:val="0"/>
        <w:adjustRightInd w:val="0"/>
        <w:spacing w:line="240" w:lineRule="auto"/>
        <w:rPr>
          <w:ins w:id="63" w:author="ZaharovR" w:date="2016-11-08T11:01:00Z"/>
          <w:rFonts w:ascii="Courier New" w:hAnsi="Courier New" w:cs="Courier New"/>
          <w:b/>
          <w:sz w:val="20"/>
          <w:rPrChange w:id="64" w:author="ZaharovR" w:date="2016-11-08T11:03:00Z">
            <w:rPr>
              <w:ins w:id="65" w:author="ZaharovR" w:date="2016-11-08T11:01:00Z"/>
              <w:rFonts w:ascii="Consolas" w:hAnsi="Consolas" w:cs="Consolas"/>
              <w:sz w:val="20"/>
            </w:rPr>
          </w:rPrChange>
        </w:rPr>
        <w:pPrChange w:id="66" w:author="ZaharovR" w:date="2016-11-08T11:02:00Z">
          <w:pPr>
            <w:widowControl/>
            <w:autoSpaceDE w:val="0"/>
            <w:autoSpaceDN w:val="0"/>
            <w:adjustRightInd w:val="0"/>
            <w:spacing w:line="240" w:lineRule="auto"/>
            <w:ind w:firstLine="0"/>
          </w:pPr>
        </w:pPrChange>
      </w:pPr>
      <w:ins w:id="67" w:author="ZaharovR" w:date="2016-11-08T11:01:00Z">
        <w:r w:rsidRPr="001F2090">
          <w:rPr>
            <w:rFonts w:ascii="Courier New" w:hAnsi="Courier New" w:cs="Courier New"/>
            <w:color w:val="000000"/>
            <w:sz w:val="20"/>
            <w:rPrChange w:id="68" w:author="ZaharovR" w:date="2016-11-08T11:02:00Z">
              <w:rPr>
                <w:rFonts w:ascii="Consolas" w:hAnsi="Consolas" w:cs="Consolas"/>
                <w:color w:val="000000"/>
                <w:sz w:val="20"/>
              </w:rPr>
            </w:rPrChange>
          </w:rPr>
          <w:t>testDbUser01=</w:t>
        </w:r>
        <w:r w:rsidRPr="001F2090">
          <w:rPr>
            <w:rFonts w:ascii="Courier New" w:hAnsi="Courier New" w:cs="Courier New"/>
            <w:color w:val="2A00FF"/>
            <w:sz w:val="20"/>
            <w:u w:val="single"/>
            <w:rPrChange w:id="69" w:author="ZaharovR" w:date="2016-11-08T11:02:00Z">
              <w:rPr>
                <w:rFonts w:ascii="Consolas" w:hAnsi="Consolas" w:cs="Consolas"/>
                <w:color w:val="2A00FF"/>
                <w:sz w:val="20"/>
                <w:u w:val="single"/>
              </w:rPr>
            </w:rPrChange>
          </w:rPr>
          <w:t>itm</w:t>
        </w:r>
      </w:ins>
      <w:ins w:id="70" w:author="ZaharovR" w:date="2016-11-08T11:02:00Z">
        <w:r w:rsidRPr="001F2090">
          <w:rPr>
            <w:rFonts w:ascii="Courier New" w:hAnsi="Courier New" w:cs="Courier New"/>
            <w:color w:val="2A00FF"/>
            <w:sz w:val="20"/>
            <w:u w:val="single"/>
            <w:rPrChange w:id="71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ab/>
        </w:r>
        <w:r w:rsidRPr="001F2090">
          <w:rPr>
            <w:rFonts w:ascii="Courier New" w:hAnsi="Courier New" w:cs="Courier New"/>
            <w:color w:val="2A00FF"/>
            <w:sz w:val="20"/>
            <w:u w:val="single"/>
            <w:rPrChange w:id="72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ab/>
          <w:t>#</w:t>
        </w:r>
        <w:r w:rsidR="00A03993" w:rsidRPr="00A03993">
          <w:t xml:space="preserve"> </w:t>
        </w:r>
        <w:r w:rsidR="00A03993">
          <w:rPr>
            <w:rFonts w:ascii="Courier New" w:hAnsi="Courier New" w:cs="Courier New"/>
            <w:color w:val="2A00FF"/>
            <w:sz w:val="20"/>
            <w:u w:val="single"/>
          </w:rPr>
          <w:t>Пользовател</w:t>
        </w:r>
      </w:ins>
      <w:ins w:id="73" w:author="ZaharovR" w:date="2016-11-08T11:03:00Z">
        <w:r w:rsidR="00A03993">
          <w:rPr>
            <w:rFonts w:ascii="Courier New" w:hAnsi="Courier New" w:cs="Courier New"/>
            <w:color w:val="2A00FF"/>
            <w:sz w:val="20"/>
            <w:u w:val="single"/>
          </w:rPr>
          <w:t>ь</w:t>
        </w:r>
      </w:ins>
      <w:ins w:id="74" w:author="ZaharovR" w:date="2016-11-08T11:02:00Z">
        <w:r w:rsidRPr="001F2090">
          <w:rPr>
            <w:rFonts w:ascii="Courier New" w:hAnsi="Courier New" w:cs="Courier New"/>
            <w:color w:val="2A00FF"/>
            <w:sz w:val="20"/>
            <w:u w:val="single"/>
            <w:rPrChange w:id="75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 xml:space="preserve">, </w:t>
        </w:r>
        <w:r w:rsidRPr="001F2090">
          <w:rPr>
            <w:rFonts w:ascii="Courier New" w:hAnsi="Courier New" w:cs="Courier New"/>
            <w:b/>
            <w:color w:val="2A00FF"/>
            <w:sz w:val="20"/>
            <w:u w:val="single"/>
            <w:rPrChange w:id="76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 xml:space="preserve">под которым </w:t>
        </w:r>
      </w:ins>
      <w:ins w:id="77" w:author="ZaharovR" w:date="2016-11-08T11:03:00Z">
        <w:r w:rsidR="00A03993">
          <w:rPr>
            <w:rFonts w:ascii="Courier New" w:hAnsi="Courier New" w:cs="Courier New"/>
            <w:color w:val="3F5FBF"/>
            <w:sz w:val="20"/>
          </w:rPr>
          <w:t xml:space="preserve">тесты </w:t>
        </w:r>
        <w:r w:rsidR="00A03993">
          <w:rPr>
            <w:rFonts w:ascii="Courier New" w:hAnsi="Courier New" w:cs="Courier New"/>
            <w:color w:val="3F5FBF"/>
            <w:sz w:val="20"/>
            <w:u w:val="single"/>
          </w:rPr>
          <w:t xml:space="preserve">подключаются </w:t>
        </w:r>
      </w:ins>
      <w:ins w:id="78" w:author="ZaharovR" w:date="2016-11-08T11:02:00Z">
        <w:r w:rsidRPr="001F2090">
          <w:rPr>
            <w:rFonts w:ascii="Courier New" w:hAnsi="Courier New" w:cs="Courier New"/>
            <w:b/>
            <w:color w:val="2A00FF"/>
            <w:sz w:val="20"/>
            <w:u w:val="single"/>
            <w:rPrChange w:id="79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 xml:space="preserve">к </w:t>
        </w:r>
        <w:r w:rsidRPr="001F2090">
          <w:rPr>
            <w:rFonts w:ascii="Courier New" w:hAnsi="Courier New" w:cs="Courier New"/>
            <w:b/>
            <w:color w:val="2A00FF"/>
            <w:sz w:val="20"/>
            <w:u w:val="single"/>
            <w:lang w:val="en-US"/>
            <w:rPrChange w:id="80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>DB</w:t>
        </w:r>
        <w:r w:rsidRPr="001F2090">
          <w:rPr>
            <w:rFonts w:ascii="Courier New" w:hAnsi="Courier New" w:cs="Courier New"/>
            <w:b/>
            <w:color w:val="2A00FF"/>
            <w:sz w:val="20"/>
            <w:u w:val="single"/>
            <w:rPrChange w:id="81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>.</w:t>
        </w:r>
      </w:ins>
    </w:p>
    <w:p w14:paraId="3539E0E3" w14:textId="77777777" w:rsidR="00A03993" w:rsidRPr="00A03993" w:rsidRDefault="001F2090" w:rsidP="00A03993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3F7F5F"/>
          <w:sz w:val="20"/>
        </w:rPr>
      </w:pPr>
      <w:ins w:id="82" w:author="ZaharovR" w:date="2016-11-08T11:01:00Z">
        <w:r w:rsidRPr="001F2090">
          <w:rPr>
            <w:rFonts w:ascii="Courier New" w:hAnsi="Courier New" w:cs="Courier New"/>
            <w:color w:val="000000"/>
            <w:sz w:val="20"/>
            <w:rPrChange w:id="83" w:author="ZaharovR" w:date="2016-11-08T11:02:00Z">
              <w:rPr>
                <w:rFonts w:ascii="Consolas" w:hAnsi="Consolas" w:cs="Consolas"/>
                <w:color w:val="000000"/>
                <w:sz w:val="20"/>
              </w:rPr>
            </w:rPrChange>
          </w:rPr>
          <w:t>testDbPassword01=</w:t>
        </w:r>
        <w:r w:rsidRPr="001F2090">
          <w:rPr>
            <w:rFonts w:ascii="Courier New" w:hAnsi="Courier New" w:cs="Courier New"/>
            <w:color w:val="2A00FF"/>
            <w:sz w:val="20"/>
            <w:u w:val="single"/>
            <w:rPrChange w:id="84" w:author="ZaharovR" w:date="2016-11-08T11:02:00Z">
              <w:rPr>
                <w:rFonts w:ascii="Consolas" w:hAnsi="Consolas" w:cs="Consolas"/>
                <w:color w:val="2A00FF"/>
                <w:sz w:val="20"/>
                <w:u w:val="single"/>
              </w:rPr>
            </w:rPrChange>
          </w:rPr>
          <w:t>itm</w:t>
        </w:r>
      </w:ins>
      <w:ins w:id="85" w:author="ZaharovR" w:date="2016-11-08T11:03:00Z">
        <w:r w:rsidRPr="001F2090">
          <w:rPr>
            <w:rFonts w:ascii="Courier New" w:hAnsi="Courier New" w:cs="Courier New"/>
            <w:color w:val="2A00FF"/>
            <w:sz w:val="20"/>
            <w:u w:val="single"/>
            <w:rPrChange w:id="86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ab/>
        </w:r>
        <w:r w:rsidRPr="001F2090">
          <w:rPr>
            <w:rFonts w:ascii="Courier New" w:hAnsi="Courier New" w:cs="Courier New"/>
            <w:color w:val="2A00FF"/>
            <w:sz w:val="20"/>
            <w:u w:val="single"/>
            <w:rPrChange w:id="87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ab/>
          <w:t>#</w:t>
        </w:r>
      </w:ins>
      <w:ins w:id="88" w:author="ZaharovR" w:date="2016-11-08T11:04:00Z">
        <w:r w:rsidR="00A03993" w:rsidRPr="00502E3C">
          <w:rPr>
            <w:rFonts w:ascii="Courier New" w:hAnsi="Courier New" w:cs="Courier New"/>
            <w:color w:val="2A00FF"/>
            <w:sz w:val="20"/>
            <w:u w:val="single"/>
            <w:rPrChange w:id="89" w:author="ZaharovR" w:date="2016-11-09T14:30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 xml:space="preserve"> </w:t>
        </w:r>
      </w:ins>
      <w:ins w:id="90" w:author="ZaharovR" w:date="2016-11-08T11:03:00Z">
        <w:r w:rsidRPr="001F2090">
          <w:rPr>
            <w:rFonts w:ascii="Courier New" w:hAnsi="Courier New" w:cs="Courier New"/>
            <w:color w:val="2A00FF"/>
            <w:sz w:val="20"/>
            <w:u w:val="single"/>
            <w:rPrChange w:id="91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 xml:space="preserve">Пароль, под которым </w:t>
        </w:r>
        <w:r w:rsidR="00A03993">
          <w:rPr>
            <w:rFonts w:ascii="Courier New" w:hAnsi="Courier New" w:cs="Courier New"/>
            <w:color w:val="3F5FBF"/>
            <w:sz w:val="20"/>
          </w:rPr>
          <w:t xml:space="preserve">тесты </w:t>
        </w:r>
        <w:r w:rsidR="00A03993">
          <w:rPr>
            <w:rFonts w:ascii="Courier New" w:hAnsi="Courier New" w:cs="Courier New"/>
            <w:color w:val="3F5FBF"/>
            <w:sz w:val="20"/>
            <w:u w:val="single"/>
          </w:rPr>
          <w:t xml:space="preserve">подключаются </w:t>
        </w:r>
        <w:r w:rsidRPr="001F2090">
          <w:rPr>
            <w:rFonts w:ascii="Courier New" w:hAnsi="Courier New" w:cs="Courier New"/>
            <w:color w:val="2A00FF"/>
            <w:sz w:val="20"/>
            <w:u w:val="single"/>
            <w:rPrChange w:id="92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 xml:space="preserve">к </w:t>
        </w:r>
        <w:r w:rsidR="00A03993" w:rsidRPr="00A03993">
          <w:rPr>
            <w:rFonts w:ascii="Courier New" w:hAnsi="Courier New" w:cs="Courier New"/>
            <w:color w:val="2A00FF"/>
            <w:sz w:val="20"/>
            <w:u w:val="single"/>
            <w:lang w:val="en-US"/>
          </w:rPr>
          <w:t>DB</w:t>
        </w:r>
        <w:r w:rsidRPr="001F2090">
          <w:rPr>
            <w:rFonts w:ascii="Courier New" w:hAnsi="Courier New" w:cs="Courier New"/>
            <w:color w:val="2A00FF"/>
            <w:sz w:val="20"/>
            <w:u w:val="single"/>
            <w:rPrChange w:id="93" w:author="ZaharovR" w:date="2016-11-08T11:03:00Z">
              <w:rPr>
                <w:rFonts w:ascii="Courier New" w:hAnsi="Courier New" w:cs="Courier New"/>
                <w:color w:val="2A00FF"/>
                <w:sz w:val="20"/>
                <w:u w:val="single"/>
                <w:lang w:val="en-US"/>
              </w:rPr>
            </w:rPrChange>
          </w:rPr>
          <w:t>.</w:t>
        </w:r>
      </w:ins>
    </w:p>
    <w:p w14:paraId="08753EAF" w14:textId="77777777" w:rsidR="005A40F9" w:rsidRDefault="005A40F9" w:rsidP="005A40F9"/>
    <w:p w14:paraId="14F2675D" w14:textId="77777777" w:rsidR="00DA3070" w:rsidRPr="005A40F9" w:rsidRDefault="00DA3070" w:rsidP="005A40F9">
      <w:r>
        <w:t>Последнюю группу параметров можно размножать, изменяя общий постфикс. Это полезно, например, для тестирования различных модулей одного и того же приложения, или для входа под разными пользователями.</w:t>
      </w:r>
    </w:p>
    <w:p w14:paraId="32741F92" w14:textId="77777777" w:rsidR="005A40F9" w:rsidRDefault="005A40F9" w:rsidP="005A40F9"/>
    <w:p w14:paraId="2BEBF424" w14:textId="77777777" w:rsidR="007A1BC0" w:rsidRPr="007A1BC0" w:rsidRDefault="007A1BC0" w:rsidP="00580A0A">
      <w:pPr>
        <w:ind w:firstLine="0"/>
      </w:pPr>
    </w:p>
    <w:p w14:paraId="1601C33A" w14:textId="77777777" w:rsidR="00617422" w:rsidRDefault="00617422" w:rsidP="00617422">
      <w:pPr>
        <w:pStyle w:val="1"/>
      </w:pPr>
      <w:bookmarkStart w:id="94" w:name="_Toc455650217"/>
      <w:bookmarkStart w:id="95" w:name="_Ref450330625"/>
      <w:r>
        <w:t xml:space="preserve">Запуск тестов с помощью </w:t>
      </w:r>
      <w:r>
        <w:rPr>
          <w:lang w:val="en-US"/>
        </w:rPr>
        <w:t>Ant</w:t>
      </w:r>
      <w:bookmarkEnd w:id="94"/>
    </w:p>
    <w:p w14:paraId="5CAB39BF" w14:textId="77777777" w:rsidR="005E1900" w:rsidRDefault="005E1900" w:rsidP="00617422"/>
    <w:p w14:paraId="2FD33EA3" w14:textId="77777777" w:rsidR="00617422" w:rsidRPr="0042388F" w:rsidRDefault="00617422" w:rsidP="00617422">
      <w:r w:rsidRPr="0042388F">
        <w:t xml:space="preserve">Запуск </w:t>
      </w:r>
      <w:r w:rsidRPr="0042388F">
        <w:rPr>
          <w:lang w:val="en-US"/>
        </w:rPr>
        <w:t>selenium</w:t>
      </w:r>
      <w:r w:rsidRPr="0042388F">
        <w:t xml:space="preserve">-тестов приложений </w:t>
      </w:r>
      <w:r w:rsidRPr="0042388F">
        <w:rPr>
          <w:lang w:val="en-US"/>
        </w:rPr>
        <w:t>JepRia</w:t>
      </w:r>
      <w:r w:rsidRPr="0042388F">
        <w:t xml:space="preserve"> из командной строки с помощью </w:t>
      </w:r>
      <w:r w:rsidRPr="0042388F">
        <w:rPr>
          <w:lang w:val="en-US"/>
        </w:rPr>
        <w:t>Ant</w:t>
      </w:r>
      <w:r w:rsidRPr="0042388F">
        <w:t xml:space="preserve"> выполняется командой</w:t>
      </w:r>
    </w:p>
    <w:p w14:paraId="5616BC6B" w14:textId="77777777" w:rsidR="0042388F" w:rsidRPr="00502E3C" w:rsidRDefault="0042388F" w:rsidP="00617422"/>
    <w:p w14:paraId="41474078" w14:textId="77777777" w:rsidR="0042388F" w:rsidRDefault="00617422" w:rsidP="00617422">
      <w:pPr>
        <w:rPr>
          <w:rFonts w:ascii="Courier New" w:hAnsi="Courier New" w:cs="Courier New"/>
        </w:rPr>
      </w:pPr>
      <w:r w:rsidRPr="00617422">
        <w:rPr>
          <w:rFonts w:ascii="Courier New" w:hAnsi="Courier New" w:cs="Courier New"/>
          <w:lang w:val="en-US"/>
        </w:rPr>
        <w:t>ant</w:t>
      </w:r>
      <w:r w:rsidRPr="005E1900">
        <w:rPr>
          <w:rFonts w:ascii="Courier New" w:hAnsi="Courier New" w:cs="Courier New"/>
        </w:rPr>
        <w:t xml:space="preserve"> </w:t>
      </w:r>
      <w:r w:rsidRPr="00617422">
        <w:rPr>
          <w:rFonts w:ascii="Courier New" w:hAnsi="Courier New" w:cs="Courier New"/>
          <w:lang w:val="en-US"/>
        </w:rPr>
        <w:t>test</w:t>
      </w:r>
      <w:r w:rsidRPr="005E1900">
        <w:rPr>
          <w:rFonts w:ascii="Courier New" w:hAnsi="Courier New" w:cs="Courier New"/>
        </w:rPr>
        <w:t>-</w:t>
      </w:r>
      <w:r w:rsidRPr="00617422">
        <w:rPr>
          <w:rFonts w:ascii="Courier New" w:hAnsi="Courier New" w:cs="Courier New"/>
          <w:lang w:val="en-US"/>
        </w:rPr>
        <w:t>by</w:t>
      </w:r>
      <w:r w:rsidRPr="005E1900">
        <w:rPr>
          <w:rFonts w:ascii="Courier New" w:hAnsi="Courier New" w:cs="Courier New"/>
        </w:rPr>
        <w:t>-</w:t>
      </w:r>
      <w:r w:rsidRPr="00617422">
        <w:rPr>
          <w:rFonts w:ascii="Courier New" w:hAnsi="Courier New" w:cs="Courier New"/>
          <w:lang w:val="en-US"/>
        </w:rPr>
        <w:t>selenium</w:t>
      </w:r>
    </w:p>
    <w:p w14:paraId="65810F23" w14:textId="77777777" w:rsidR="00C70419" w:rsidRDefault="00C70419" w:rsidP="008509BB">
      <w:pPr>
        <w:pStyle w:val="2"/>
      </w:pPr>
      <w:bookmarkStart w:id="96" w:name="_Toc455650218"/>
      <w:r>
        <w:t>Определение параметров запуска тестов в командной строке</w:t>
      </w:r>
      <w:bookmarkEnd w:id="96"/>
    </w:p>
    <w:p w14:paraId="232E9FDD" w14:textId="77777777" w:rsidR="00C70419" w:rsidRDefault="00C70419" w:rsidP="00C70419">
      <w:r>
        <w:t xml:space="preserve">Иногда бывает нужно выполнить быструю проверку работы тестов в конфигурациях, отличных от той, которая определена в используемых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  <w:r>
        <w:t xml:space="preserve"> Для этого не обязательно редактировать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>.</w:t>
      </w:r>
    </w:p>
    <w:p w14:paraId="4EB79536" w14:textId="77777777" w:rsidR="00C70419" w:rsidRPr="00C84D9A" w:rsidRDefault="00C70419" w:rsidP="00C70419">
      <w:r>
        <w:t xml:space="preserve">Перекрыть параметры запуска тестов  (см. </w:t>
      </w:r>
      <w:r w:rsidR="001F2090">
        <w:fldChar w:fldCharType="begin"/>
      </w:r>
      <w:r>
        <w:instrText xml:space="preserve"> REF _Ref450330625 \r \h </w:instrText>
      </w:r>
      <w:r w:rsidR="001F2090">
        <w:fldChar w:fldCharType="separate"/>
      </w:r>
      <w:r w:rsidR="005A40F9">
        <w:t>3</w:t>
      </w:r>
      <w:r w:rsidR="001F2090">
        <w:fldChar w:fldCharType="end"/>
      </w:r>
      <w:r>
        <w:t xml:space="preserve">) текущих </w:t>
      </w:r>
      <w:r>
        <w:rPr>
          <w:lang w:val="en-US"/>
        </w:rPr>
        <w:t>test</w:t>
      </w:r>
      <w:r w:rsidRPr="00C84D9A">
        <w:t>-</w:t>
      </w:r>
      <w:r>
        <w:rPr>
          <w:lang w:val="en-US"/>
        </w:rPr>
        <w:t>suite</w:t>
      </w:r>
      <w:r w:rsidRPr="00C84D9A">
        <w:t xml:space="preserve"> </w:t>
      </w:r>
      <w:r>
        <w:t xml:space="preserve">можно параметрами команды запуска </w:t>
      </w:r>
      <w:r>
        <w:rPr>
          <w:lang w:val="en-US"/>
        </w:rPr>
        <w:t>ant</w:t>
      </w:r>
      <w:r>
        <w:t xml:space="preserve"> – эти параметры имеют больший приоритет, чем соответствующие параметры  </w:t>
      </w:r>
      <w:r>
        <w:rPr>
          <w:lang w:val="en-US"/>
        </w:rPr>
        <w:t>test</w:t>
      </w:r>
      <w:r w:rsidRPr="0056545F">
        <w:t>-</w:t>
      </w:r>
      <w:r>
        <w:rPr>
          <w:lang w:val="en-US"/>
        </w:rPr>
        <w:t>suite</w:t>
      </w:r>
      <w:r w:rsidRPr="00C84D9A">
        <w:t>.</w:t>
      </w:r>
    </w:p>
    <w:p w14:paraId="73E40DBC" w14:textId="77777777" w:rsidR="00C70419" w:rsidRDefault="00C70419" w:rsidP="00C70419"/>
    <w:p w14:paraId="0EEFCC54" w14:textId="77777777" w:rsidR="00C70419" w:rsidRPr="00BE74AB" w:rsidRDefault="00C70419" w:rsidP="00C70419">
      <w:r>
        <w:t xml:space="preserve">Для того, чтобы это сделать, при запуске </w:t>
      </w:r>
      <w:r>
        <w:rPr>
          <w:lang w:val="en-US"/>
        </w:rPr>
        <w:t>ant</w:t>
      </w:r>
      <w:r w:rsidRPr="00BE74AB">
        <w:t xml:space="preserve"> </w:t>
      </w:r>
      <w:r>
        <w:t>нужно задать нужные внешние переменные</w:t>
      </w:r>
      <w:r w:rsidRPr="00BE74AB">
        <w:t xml:space="preserve"> </w:t>
      </w:r>
      <w:r>
        <w:t xml:space="preserve">с использованием ключа </w:t>
      </w:r>
      <w:r w:rsidRPr="00BE74AB">
        <w:rPr>
          <w:i/>
        </w:rPr>
        <w:t>-</w:t>
      </w:r>
      <w:r w:rsidRPr="00BE74AB">
        <w:rPr>
          <w:i/>
          <w:lang w:val="en-US"/>
        </w:rPr>
        <w:t>D</w:t>
      </w:r>
      <w:r>
        <w:t>, например, значение параметра</w:t>
      </w:r>
      <w:r w:rsidRPr="00BE74AB">
        <w:t xml:space="preserve"> </w:t>
      </w:r>
      <w:r>
        <w:t xml:space="preserve"> </w:t>
      </w:r>
      <w:r w:rsidRPr="00BE74AB">
        <w:rPr>
          <w:i/>
          <w:lang w:val="en-US"/>
        </w:rPr>
        <w:t>browser</w:t>
      </w:r>
      <w:r>
        <w:rPr>
          <w:i/>
          <w:lang w:val="en-US"/>
        </w:rPr>
        <w:t>Name</w:t>
      </w:r>
      <w:r w:rsidRPr="00BE74AB">
        <w:t xml:space="preserve"> </w:t>
      </w:r>
      <w:r>
        <w:t>можно изменить командой</w:t>
      </w:r>
    </w:p>
    <w:p w14:paraId="207E5CB4" w14:textId="77777777" w:rsidR="00C70419" w:rsidRDefault="00C70419" w:rsidP="00C70419"/>
    <w:p w14:paraId="2AB722FC" w14:textId="77777777" w:rsidR="00C70419" w:rsidRPr="00C70419" w:rsidRDefault="00C70419" w:rsidP="00C70419">
      <w:pPr>
        <w:rPr>
          <w:lang w:val="en-US"/>
        </w:rPr>
      </w:pPr>
      <w:r w:rsidRPr="007A1BC0">
        <w:rPr>
          <w:lang w:val="en-US"/>
        </w:rPr>
        <w:t>ant</w:t>
      </w:r>
      <w:r w:rsidRPr="00BE74AB">
        <w:rPr>
          <w:lang w:val="en-US"/>
        </w:rPr>
        <w:t xml:space="preserve"> –Dbrowser</w:t>
      </w:r>
      <w:r>
        <w:rPr>
          <w:lang w:val="en-US"/>
        </w:rPr>
        <w:t>Name</w:t>
      </w:r>
      <w:r w:rsidRPr="00BE74AB">
        <w:rPr>
          <w:lang w:val="en-US"/>
        </w:rPr>
        <w:t>=”</w:t>
      </w:r>
      <w:r>
        <w:rPr>
          <w:lang w:val="en-US"/>
        </w:rPr>
        <w:t>chrome</w:t>
      </w:r>
      <w:r w:rsidRPr="00BE74AB">
        <w:rPr>
          <w:lang w:val="en-US"/>
        </w:rPr>
        <w:t xml:space="preserve">” </w:t>
      </w:r>
      <w:r w:rsidRPr="007A1BC0">
        <w:rPr>
          <w:lang w:val="en-US"/>
        </w:rPr>
        <w:t>test</w:t>
      </w:r>
      <w:r w:rsidRPr="00BE74AB">
        <w:rPr>
          <w:lang w:val="en-US"/>
        </w:rPr>
        <w:t>-</w:t>
      </w:r>
      <w:r w:rsidRPr="007A1BC0">
        <w:rPr>
          <w:lang w:val="en-US"/>
        </w:rPr>
        <w:t>by</w:t>
      </w:r>
      <w:r w:rsidRPr="00BE74AB">
        <w:rPr>
          <w:lang w:val="en-US"/>
        </w:rPr>
        <w:t>-</w:t>
      </w:r>
      <w:r w:rsidRPr="007A1BC0">
        <w:rPr>
          <w:lang w:val="en-US"/>
        </w:rPr>
        <w:t>selenium</w:t>
      </w:r>
    </w:p>
    <w:p w14:paraId="4EC5DCDC" w14:textId="77777777" w:rsidR="00617422" w:rsidRPr="00C70419" w:rsidRDefault="00617422" w:rsidP="00617422">
      <w:pPr>
        <w:rPr>
          <w:lang w:val="en-US"/>
        </w:rPr>
      </w:pPr>
    </w:p>
    <w:p w14:paraId="17B6D06C" w14:textId="77777777" w:rsidR="007651A7" w:rsidRPr="007651A7" w:rsidRDefault="00C70419" w:rsidP="008509BB">
      <w:pPr>
        <w:pStyle w:val="2"/>
      </w:pPr>
      <w:bookmarkStart w:id="97" w:name="_Toc455650219"/>
      <w:r>
        <w:t>Описание ц</w:t>
      </w:r>
      <w:r w:rsidR="00617422">
        <w:t>ел</w:t>
      </w:r>
      <w:r>
        <w:t>и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в </w:t>
      </w:r>
      <w:r w:rsidR="00617422">
        <w:rPr>
          <w:lang w:val="en-US"/>
        </w:rPr>
        <w:t>build</w:t>
      </w:r>
      <w:r w:rsidR="00617422" w:rsidRPr="00617422">
        <w:t>-</w:t>
      </w:r>
      <w:r w:rsidR="00617422">
        <w:t>файле</w:t>
      </w:r>
      <w:bookmarkEnd w:id="95"/>
      <w:bookmarkEnd w:id="97"/>
    </w:p>
    <w:p w14:paraId="5B66734F" w14:textId="77777777" w:rsidR="007651A7" w:rsidRPr="007651A7" w:rsidRDefault="000D7AD4" w:rsidP="00A5343C">
      <w:r>
        <w:t>Цель (</w:t>
      </w:r>
      <w:r>
        <w:rPr>
          <w:lang w:val="en-US"/>
        </w:rPr>
        <w:t>t</w:t>
      </w:r>
      <w:r w:rsidR="007651A7">
        <w:rPr>
          <w:lang w:val="en-US"/>
        </w:rPr>
        <w:t>arget</w:t>
      </w:r>
      <w:r w:rsidRPr="000D7AD4">
        <w:t>)</w:t>
      </w:r>
      <w:r w:rsidR="007651A7" w:rsidRPr="007651A7">
        <w:t xml:space="preserve"> </w:t>
      </w:r>
      <w:r w:rsidR="007651A7" w:rsidRPr="007651A7">
        <w:rPr>
          <w:b/>
          <w:i/>
          <w:lang w:val="en-US"/>
        </w:rPr>
        <w:t>test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by</w:t>
      </w:r>
      <w:r w:rsidR="007651A7" w:rsidRPr="007651A7">
        <w:rPr>
          <w:b/>
          <w:i/>
        </w:rPr>
        <w:t>-</w:t>
      </w:r>
      <w:r w:rsidR="007651A7" w:rsidRPr="007651A7">
        <w:rPr>
          <w:b/>
          <w:i/>
          <w:lang w:val="en-US"/>
        </w:rPr>
        <w:t>selenium</w:t>
      </w:r>
      <w:r w:rsidR="007651A7">
        <w:t xml:space="preserve"> для </w:t>
      </w:r>
      <w:r w:rsidR="007651A7">
        <w:rPr>
          <w:lang w:val="en-US"/>
        </w:rPr>
        <w:t>Selenium</w:t>
      </w:r>
      <w:r w:rsidR="007651A7" w:rsidRPr="007651A7">
        <w:t>-</w:t>
      </w:r>
      <w:r w:rsidR="007651A7">
        <w:t xml:space="preserve">тестирования </w:t>
      </w:r>
      <w:r w:rsidR="007651A7">
        <w:rPr>
          <w:lang w:val="en-US"/>
        </w:rPr>
        <w:t>JepRia</w:t>
      </w:r>
      <w:r w:rsidR="007651A7" w:rsidRPr="007651A7">
        <w:t>-</w:t>
      </w:r>
      <w:r w:rsidR="007651A7">
        <w:t>приложения определяется следующим образом</w:t>
      </w:r>
      <w:r w:rsidR="007651A7" w:rsidRPr="007651A7">
        <w:t>:</w:t>
      </w:r>
    </w:p>
    <w:p w14:paraId="046280C2" w14:textId="77777777" w:rsidR="007651A7" w:rsidRPr="007651A7" w:rsidRDefault="007651A7" w:rsidP="00A5343C"/>
    <w:p w14:paraId="51F24AE6" w14:textId="77777777" w:rsidR="0042388F" w:rsidRPr="0042388F" w:rsidRDefault="001F2090" w:rsidP="0042388F">
      <w:pPr>
        <w:rPr>
          <w:ins w:id="98" w:author="ZaharovR" w:date="2016-11-08T10:56:00Z"/>
          <w:rFonts w:ascii="Courier New" w:hAnsi="Courier New" w:cs="Courier New"/>
          <w:sz w:val="18"/>
          <w:szCs w:val="18"/>
          <w:lang w:val="en-US"/>
          <w:rPrChange w:id="99" w:author="ZaharovR" w:date="2016-11-08T10:57:00Z">
            <w:rPr>
              <w:ins w:id="100" w:author="ZaharovR" w:date="2016-11-08T10:56:00Z"/>
            </w:rPr>
          </w:rPrChange>
        </w:rPr>
      </w:pPr>
      <w:ins w:id="101" w:author="ZaharovR" w:date="2016-11-08T10:56:00Z">
        <w:r w:rsidRPr="00502E3C">
          <w:rPr>
            <w:rFonts w:ascii="Courier New" w:hAnsi="Courier New" w:cs="Courier New"/>
            <w:sz w:val="18"/>
            <w:szCs w:val="18"/>
            <w:rPrChange w:id="102" w:author="ZaharovR" w:date="2016-11-09T14:30:00Z">
              <w:rPr/>
            </w:rPrChange>
          </w:rPr>
          <w:t xml:space="preserve">  </w:t>
        </w:r>
        <w:r w:rsidRPr="001F2090">
          <w:rPr>
            <w:rFonts w:ascii="Courier New" w:hAnsi="Courier New" w:cs="Courier New"/>
            <w:sz w:val="18"/>
            <w:szCs w:val="18"/>
            <w:lang w:val="en-US"/>
            <w:rPrChange w:id="103" w:author="ZaharovR" w:date="2016-11-08T10:57:00Z">
              <w:rPr/>
            </w:rPrChange>
          </w:rPr>
          <w:t>&lt;target name="test-by-selenium" depends="testng-compile"&gt;</w:t>
        </w:r>
      </w:ins>
    </w:p>
    <w:p w14:paraId="57302AC7" w14:textId="77777777" w:rsidR="0042388F" w:rsidRPr="0042388F" w:rsidRDefault="001F2090" w:rsidP="0042388F">
      <w:pPr>
        <w:rPr>
          <w:ins w:id="104" w:author="ZaharovR" w:date="2016-11-08T10:56:00Z"/>
          <w:rFonts w:ascii="Courier New" w:hAnsi="Courier New" w:cs="Courier New"/>
          <w:sz w:val="18"/>
          <w:szCs w:val="18"/>
          <w:lang w:val="en-US"/>
          <w:rPrChange w:id="105" w:author="ZaharovR" w:date="2016-11-08T10:57:00Z">
            <w:rPr>
              <w:ins w:id="106" w:author="ZaharovR" w:date="2016-11-08T10:56:00Z"/>
            </w:rPr>
          </w:rPrChange>
        </w:rPr>
      </w:pPr>
      <w:ins w:id="107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08" w:author="ZaharovR" w:date="2016-11-08T10:57:00Z">
              <w:rPr/>
            </w:rPrChange>
          </w:rPr>
          <w:t xml:space="preserve">    &lt;taskdef classname="org.testng.TestNGAntTask" name="testng"&gt;</w:t>
        </w:r>
      </w:ins>
    </w:p>
    <w:p w14:paraId="6DE5EA3C" w14:textId="77777777" w:rsidR="0042388F" w:rsidRPr="0042388F" w:rsidRDefault="001F2090" w:rsidP="0042388F">
      <w:pPr>
        <w:rPr>
          <w:ins w:id="109" w:author="ZaharovR" w:date="2016-11-08T10:56:00Z"/>
          <w:rFonts w:ascii="Courier New" w:hAnsi="Courier New" w:cs="Courier New"/>
          <w:sz w:val="18"/>
          <w:szCs w:val="18"/>
          <w:lang w:val="en-US"/>
          <w:rPrChange w:id="110" w:author="ZaharovR" w:date="2016-11-08T10:57:00Z">
            <w:rPr>
              <w:ins w:id="111" w:author="ZaharovR" w:date="2016-11-08T10:56:00Z"/>
            </w:rPr>
          </w:rPrChange>
        </w:rPr>
      </w:pPr>
      <w:ins w:id="112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13" w:author="ZaharovR" w:date="2016-11-08T10:57:00Z">
              <w:rPr/>
            </w:rPrChange>
          </w:rPr>
          <w:t xml:space="preserve">      &lt;classpath&gt;</w:t>
        </w:r>
      </w:ins>
    </w:p>
    <w:p w14:paraId="2857E6C0" w14:textId="77777777" w:rsidR="0042388F" w:rsidRPr="0042388F" w:rsidRDefault="001F2090" w:rsidP="0042388F">
      <w:pPr>
        <w:rPr>
          <w:ins w:id="114" w:author="ZaharovR" w:date="2016-11-08T10:56:00Z"/>
          <w:rFonts w:ascii="Courier New" w:hAnsi="Courier New" w:cs="Courier New"/>
          <w:sz w:val="18"/>
          <w:szCs w:val="18"/>
          <w:lang w:val="en-US"/>
          <w:rPrChange w:id="115" w:author="ZaharovR" w:date="2016-11-08T10:57:00Z">
            <w:rPr>
              <w:ins w:id="116" w:author="ZaharovR" w:date="2016-11-08T10:56:00Z"/>
            </w:rPr>
          </w:rPrChange>
        </w:rPr>
      </w:pPr>
      <w:ins w:id="117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18" w:author="ZaharovR" w:date="2016-11-08T10:57:00Z">
              <w:rPr/>
            </w:rPrChange>
          </w:rPr>
          <w:t xml:space="preserve">        &lt;pathelement location="${TESTNG_LIB}" /&gt;</w:t>
        </w:r>
      </w:ins>
    </w:p>
    <w:p w14:paraId="4F3C1D67" w14:textId="77777777" w:rsidR="0042388F" w:rsidRPr="0042388F" w:rsidRDefault="001F2090" w:rsidP="0042388F">
      <w:pPr>
        <w:rPr>
          <w:ins w:id="119" w:author="ZaharovR" w:date="2016-11-08T10:56:00Z"/>
          <w:rFonts w:ascii="Courier New" w:hAnsi="Courier New" w:cs="Courier New"/>
          <w:sz w:val="18"/>
          <w:szCs w:val="18"/>
          <w:lang w:val="en-US"/>
          <w:rPrChange w:id="120" w:author="ZaharovR" w:date="2016-11-08T10:57:00Z">
            <w:rPr>
              <w:ins w:id="121" w:author="ZaharovR" w:date="2016-11-08T10:56:00Z"/>
            </w:rPr>
          </w:rPrChange>
        </w:rPr>
      </w:pPr>
      <w:ins w:id="122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23" w:author="ZaharovR" w:date="2016-11-08T10:57:00Z">
              <w:rPr/>
            </w:rPrChange>
          </w:rPr>
          <w:t xml:space="preserve">      &lt;/classpath&gt;</w:t>
        </w:r>
      </w:ins>
    </w:p>
    <w:p w14:paraId="5040E776" w14:textId="77777777" w:rsidR="0042388F" w:rsidRPr="0042388F" w:rsidRDefault="001F2090" w:rsidP="0042388F">
      <w:pPr>
        <w:rPr>
          <w:ins w:id="124" w:author="ZaharovR" w:date="2016-11-08T10:56:00Z"/>
          <w:rFonts w:ascii="Courier New" w:hAnsi="Courier New" w:cs="Courier New"/>
          <w:sz w:val="18"/>
          <w:szCs w:val="18"/>
          <w:lang w:val="en-US"/>
          <w:rPrChange w:id="125" w:author="ZaharovR" w:date="2016-11-08T10:57:00Z">
            <w:rPr>
              <w:ins w:id="126" w:author="ZaharovR" w:date="2016-11-08T10:56:00Z"/>
            </w:rPr>
          </w:rPrChange>
        </w:rPr>
      </w:pPr>
      <w:ins w:id="127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28" w:author="ZaharovR" w:date="2016-11-08T10:57:00Z">
              <w:rPr/>
            </w:rPrChange>
          </w:rPr>
          <w:t xml:space="preserve">    &lt;/taskdef&gt;</w:t>
        </w:r>
      </w:ins>
    </w:p>
    <w:p w14:paraId="64FC7B0C" w14:textId="77777777" w:rsidR="0042388F" w:rsidRPr="0042388F" w:rsidRDefault="0042388F" w:rsidP="0042388F">
      <w:pPr>
        <w:rPr>
          <w:ins w:id="129" w:author="ZaharovR" w:date="2016-11-08T10:56:00Z"/>
          <w:rFonts w:ascii="Courier New" w:hAnsi="Courier New" w:cs="Courier New"/>
          <w:sz w:val="18"/>
          <w:szCs w:val="18"/>
          <w:lang w:val="en-US"/>
          <w:rPrChange w:id="130" w:author="ZaharovR" w:date="2016-11-08T10:57:00Z">
            <w:rPr>
              <w:ins w:id="131" w:author="ZaharovR" w:date="2016-11-08T10:56:00Z"/>
            </w:rPr>
          </w:rPrChange>
        </w:rPr>
      </w:pPr>
    </w:p>
    <w:p w14:paraId="45096BC0" w14:textId="77777777" w:rsidR="0042388F" w:rsidRPr="0042388F" w:rsidRDefault="001F2090" w:rsidP="0042388F">
      <w:pPr>
        <w:rPr>
          <w:ins w:id="132" w:author="ZaharovR" w:date="2016-11-08T10:56:00Z"/>
          <w:rFonts w:ascii="Courier New" w:hAnsi="Courier New" w:cs="Courier New"/>
          <w:sz w:val="18"/>
          <w:szCs w:val="18"/>
          <w:lang w:val="en-US"/>
          <w:rPrChange w:id="133" w:author="ZaharovR" w:date="2016-11-08T10:57:00Z">
            <w:rPr>
              <w:ins w:id="134" w:author="ZaharovR" w:date="2016-11-08T10:56:00Z"/>
            </w:rPr>
          </w:rPrChange>
        </w:rPr>
      </w:pPr>
      <w:ins w:id="135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36" w:author="ZaharovR" w:date="2016-11-08T10:57:00Z">
              <w:rPr/>
            </w:rPrChange>
          </w:rPr>
          <w:t xml:space="preserve">    &lt;propertyselector property="suites" match="testSuite(.*)" select="\1"/&gt;</w:t>
        </w:r>
      </w:ins>
    </w:p>
    <w:p w14:paraId="15779046" w14:textId="77777777" w:rsidR="0042388F" w:rsidRPr="0042388F" w:rsidRDefault="001F2090" w:rsidP="0042388F">
      <w:pPr>
        <w:rPr>
          <w:ins w:id="137" w:author="ZaharovR" w:date="2016-11-08T10:56:00Z"/>
          <w:rFonts w:ascii="Courier New" w:hAnsi="Courier New" w:cs="Courier New"/>
          <w:sz w:val="18"/>
          <w:szCs w:val="18"/>
          <w:lang w:val="en-US"/>
          <w:rPrChange w:id="138" w:author="ZaharovR" w:date="2016-11-08T10:57:00Z">
            <w:rPr>
              <w:ins w:id="139" w:author="ZaharovR" w:date="2016-11-08T10:56:00Z"/>
            </w:rPr>
          </w:rPrChange>
        </w:rPr>
      </w:pPr>
      <w:ins w:id="140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41" w:author="ZaharovR" w:date="2016-11-08T10:57:00Z">
              <w:rPr/>
            </w:rPrChange>
          </w:rPr>
          <w:t xml:space="preserve">    &lt;for list="${suites}" param="suiteId"&gt;</w:t>
        </w:r>
      </w:ins>
    </w:p>
    <w:p w14:paraId="26E69A02" w14:textId="77777777" w:rsidR="0042388F" w:rsidRPr="0042388F" w:rsidRDefault="001F2090" w:rsidP="0042388F">
      <w:pPr>
        <w:rPr>
          <w:ins w:id="142" w:author="ZaharovR" w:date="2016-11-08T10:56:00Z"/>
          <w:rFonts w:ascii="Courier New" w:hAnsi="Courier New" w:cs="Courier New"/>
          <w:sz w:val="18"/>
          <w:szCs w:val="18"/>
          <w:lang w:val="en-US"/>
          <w:rPrChange w:id="143" w:author="ZaharovR" w:date="2016-11-08T10:57:00Z">
            <w:rPr>
              <w:ins w:id="144" w:author="ZaharovR" w:date="2016-11-08T10:56:00Z"/>
            </w:rPr>
          </w:rPrChange>
        </w:rPr>
      </w:pPr>
      <w:ins w:id="145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46" w:author="ZaharovR" w:date="2016-11-08T10:57:00Z">
              <w:rPr/>
            </w:rPrChange>
          </w:rPr>
          <w:lastRenderedPageBreak/>
          <w:t xml:space="preserve">      &lt;sequential&gt;</w:t>
        </w:r>
      </w:ins>
    </w:p>
    <w:p w14:paraId="77AF0AA0" w14:textId="77777777" w:rsidR="0042388F" w:rsidRPr="0042388F" w:rsidRDefault="001F2090" w:rsidP="0042388F">
      <w:pPr>
        <w:rPr>
          <w:ins w:id="147" w:author="ZaharovR" w:date="2016-11-08T10:56:00Z"/>
          <w:rFonts w:ascii="Courier New" w:hAnsi="Courier New" w:cs="Courier New"/>
          <w:sz w:val="18"/>
          <w:szCs w:val="18"/>
          <w:lang w:val="en-US"/>
          <w:rPrChange w:id="148" w:author="ZaharovR" w:date="2016-11-08T10:57:00Z">
            <w:rPr>
              <w:ins w:id="149" w:author="ZaharovR" w:date="2016-11-08T10:56:00Z"/>
            </w:rPr>
          </w:rPrChange>
        </w:rPr>
      </w:pPr>
      <w:ins w:id="150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51" w:author="ZaharovR" w:date="2016-11-08T10:57:00Z">
              <w:rPr/>
            </w:rPrChange>
          </w:rPr>
          <w:t xml:space="preserve">        &lt;testng classpathref="run-testng-libs"</w:t>
        </w:r>
      </w:ins>
    </w:p>
    <w:p w14:paraId="11379C68" w14:textId="77777777" w:rsidR="0042388F" w:rsidRPr="0042388F" w:rsidRDefault="001F2090" w:rsidP="0042388F">
      <w:pPr>
        <w:rPr>
          <w:ins w:id="152" w:author="ZaharovR" w:date="2016-11-08T10:56:00Z"/>
          <w:rFonts w:ascii="Courier New" w:hAnsi="Courier New" w:cs="Courier New"/>
          <w:sz w:val="18"/>
          <w:szCs w:val="18"/>
          <w:lang w:val="en-US"/>
          <w:rPrChange w:id="153" w:author="ZaharovR" w:date="2016-11-08T10:57:00Z">
            <w:rPr>
              <w:ins w:id="154" w:author="ZaharovR" w:date="2016-11-08T10:56:00Z"/>
            </w:rPr>
          </w:rPrChange>
        </w:rPr>
      </w:pPr>
      <w:ins w:id="155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56" w:author="ZaharovR" w:date="2016-11-08T10:57:00Z">
              <w:rPr/>
            </w:rPrChange>
          </w:rPr>
          <w:t xml:space="preserve">            outputDir="${testng.report.dir}"</w:t>
        </w:r>
      </w:ins>
    </w:p>
    <w:p w14:paraId="1D77F410" w14:textId="77777777" w:rsidR="0042388F" w:rsidRPr="0042388F" w:rsidRDefault="001F2090" w:rsidP="0042388F">
      <w:pPr>
        <w:rPr>
          <w:ins w:id="157" w:author="ZaharovR" w:date="2016-11-08T10:56:00Z"/>
          <w:rFonts w:ascii="Courier New" w:hAnsi="Courier New" w:cs="Courier New"/>
          <w:sz w:val="18"/>
          <w:szCs w:val="18"/>
          <w:lang w:val="en-US"/>
          <w:rPrChange w:id="158" w:author="ZaharovR" w:date="2016-11-08T10:57:00Z">
            <w:rPr>
              <w:ins w:id="159" w:author="ZaharovR" w:date="2016-11-08T10:56:00Z"/>
            </w:rPr>
          </w:rPrChange>
        </w:rPr>
      </w:pPr>
      <w:ins w:id="160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61" w:author="ZaharovR" w:date="2016-11-08T10:57:00Z">
              <w:rPr/>
            </w:rPrChange>
          </w:rPr>
          <w:t xml:space="preserve">            haltOnFailure="true"</w:t>
        </w:r>
      </w:ins>
    </w:p>
    <w:p w14:paraId="1DDAB8B8" w14:textId="77777777" w:rsidR="0042388F" w:rsidRPr="0042388F" w:rsidRDefault="001F2090" w:rsidP="0042388F">
      <w:pPr>
        <w:rPr>
          <w:ins w:id="162" w:author="ZaharovR" w:date="2016-11-08T10:56:00Z"/>
          <w:rFonts w:ascii="Courier New" w:hAnsi="Courier New" w:cs="Courier New"/>
          <w:sz w:val="18"/>
          <w:szCs w:val="18"/>
          <w:lang w:val="en-US"/>
          <w:rPrChange w:id="163" w:author="ZaharovR" w:date="2016-11-08T10:57:00Z">
            <w:rPr>
              <w:ins w:id="164" w:author="ZaharovR" w:date="2016-11-08T10:56:00Z"/>
            </w:rPr>
          </w:rPrChange>
        </w:rPr>
      </w:pPr>
      <w:ins w:id="165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66" w:author="ZaharovR" w:date="2016-11-08T10:57:00Z">
              <w:rPr/>
            </w:rPrChange>
          </w:rPr>
          <w:t xml:space="preserve">            verbose="2"</w:t>
        </w:r>
      </w:ins>
    </w:p>
    <w:p w14:paraId="6AED3971" w14:textId="77777777" w:rsidR="0042388F" w:rsidRPr="0042388F" w:rsidRDefault="001F2090" w:rsidP="0042388F">
      <w:pPr>
        <w:rPr>
          <w:ins w:id="167" w:author="ZaharovR" w:date="2016-11-08T10:56:00Z"/>
          <w:rFonts w:ascii="Courier New" w:hAnsi="Courier New" w:cs="Courier New"/>
          <w:sz w:val="18"/>
          <w:szCs w:val="18"/>
          <w:lang w:val="en-US"/>
          <w:rPrChange w:id="168" w:author="ZaharovR" w:date="2016-11-08T10:57:00Z">
            <w:rPr>
              <w:ins w:id="169" w:author="ZaharovR" w:date="2016-11-08T10:56:00Z"/>
            </w:rPr>
          </w:rPrChange>
        </w:rPr>
      </w:pPr>
      <w:ins w:id="170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71" w:author="ZaharovR" w:date="2016-11-08T10:57:00Z">
              <w:rPr/>
            </w:rPrChange>
          </w:rPr>
          <w:t xml:space="preserve">            delegateCommandSystemProperties="true"&gt;</w:t>
        </w:r>
      </w:ins>
    </w:p>
    <w:p w14:paraId="29C192A6" w14:textId="77777777" w:rsidR="0042388F" w:rsidRPr="0042388F" w:rsidRDefault="001F2090" w:rsidP="0042388F">
      <w:pPr>
        <w:rPr>
          <w:ins w:id="172" w:author="ZaharovR" w:date="2016-11-08T10:56:00Z"/>
          <w:rFonts w:ascii="Courier New" w:hAnsi="Courier New" w:cs="Courier New"/>
          <w:sz w:val="18"/>
          <w:szCs w:val="18"/>
          <w:lang w:val="en-US"/>
          <w:rPrChange w:id="173" w:author="ZaharovR" w:date="2016-11-08T10:57:00Z">
            <w:rPr>
              <w:ins w:id="174" w:author="ZaharovR" w:date="2016-11-08T10:56:00Z"/>
            </w:rPr>
          </w:rPrChange>
        </w:rPr>
      </w:pPr>
      <w:ins w:id="175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76" w:author="ZaharovR" w:date="2016-11-08T10:57:00Z">
              <w:rPr/>
            </w:rPrChange>
          </w:rPr>
          <w:t xml:space="preserve">          &lt;classpath location="${test.src.dir}" /&gt;</w:t>
        </w:r>
      </w:ins>
    </w:p>
    <w:p w14:paraId="0223A1AE" w14:textId="77777777" w:rsidR="0042388F" w:rsidRPr="0042388F" w:rsidRDefault="001F2090" w:rsidP="0042388F">
      <w:pPr>
        <w:rPr>
          <w:ins w:id="177" w:author="ZaharovR" w:date="2016-11-08T10:56:00Z"/>
          <w:rFonts w:ascii="Courier New" w:hAnsi="Courier New" w:cs="Courier New"/>
          <w:sz w:val="18"/>
          <w:szCs w:val="18"/>
          <w:lang w:val="en-US"/>
          <w:rPrChange w:id="178" w:author="ZaharovR" w:date="2016-11-08T10:57:00Z">
            <w:rPr>
              <w:ins w:id="179" w:author="ZaharovR" w:date="2016-11-08T10:56:00Z"/>
            </w:rPr>
          </w:rPrChange>
        </w:rPr>
      </w:pPr>
      <w:ins w:id="180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81" w:author="ZaharovR" w:date="2016-11-08T10:57:00Z">
              <w:rPr/>
            </w:rPrChange>
          </w:rPr>
          <w:t xml:space="preserve">          &lt;classpath location="${JEPRIA-TEST_LIB}" /&gt;</w:t>
        </w:r>
      </w:ins>
    </w:p>
    <w:p w14:paraId="2BFE4C9B" w14:textId="77777777" w:rsidR="0042388F" w:rsidRPr="0042388F" w:rsidRDefault="001F2090" w:rsidP="0042388F">
      <w:pPr>
        <w:rPr>
          <w:ins w:id="182" w:author="ZaharovR" w:date="2016-11-08T10:56:00Z"/>
          <w:rFonts w:ascii="Courier New" w:hAnsi="Courier New" w:cs="Courier New"/>
          <w:sz w:val="18"/>
          <w:szCs w:val="18"/>
          <w:lang w:val="en-US"/>
          <w:rPrChange w:id="183" w:author="ZaharovR" w:date="2016-11-08T10:57:00Z">
            <w:rPr>
              <w:ins w:id="184" w:author="ZaharovR" w:date="2016-11-08T10:56:00Z"/>
            </w:rPr>
          </w:rPrChange>
        </w:rPr>
      </w:pPr>
      <w:ins w:id="185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86" w:author="ZaharovR" w:date="2016-11-08T10:57:00Z">
              <w:rPr/>
            </w:rPrChange>
          </w:rPr>
          <w:t xml:space="preserve">          &lt;classpath refid="selenium-libs" /&gt;</w:t>
        </w:r>
      </w:ins>
    </w:p>
    <w:p w14:paraId="55CD9939" w14:textId="77777777" w:rsidR="0042388F" w:rsidRPr="0042388F" w:rsidRDefault="0042388F" w:rsidP="0042388F">
      <w:pPr>
        <w:rPr>
          <w:ins w:id="187" w:author="ZaharovR" w:date="2016-11-08T10:56:00Z"/>
          <w:rFonts w:ascii="Courier New" w:hAnsi="Courier New" w:cs="Courier New"/>
          <w:sz w:val="18"/>
          <w:szCs w:val="18"/>
          <w:lang w:val="en-US"/>
          <w:rPrChange w:id="188" w:author="ZaharovR" w:date="2016-11-08T10:57:00Z">
            <w:rPr>
              <w:ins w:id="189" w:author="ZaharovR" w:date="2016-11-08T10:56:00Z"/>
            </w:rPr>
          </w:rPrChange>
        </w:rPr>
      </w:pPr>
    </w:p>
    <w:p w14:paraId="4B7BF20E" w14:textId="77777777" w:rsidR="0042388F" w:rsidRPr="0042388F" w:rsidRDefault="001F2090" w:rsidP="0042388F">
      <w:pPr>
        <w:rPr>
          <w:ins w:id="190" w:author="ZaharovR" w:date="2016-11-08T10:56:00Z"/>
          <w:rFonts w:ascii="Courier New" w:hAnsi="Courier New" w:cs="Courier New"/>
          <w:sz w:val="18"/>
          <w:szCs w:val="18"/>
          <w:lang w:val="en-US"/>
          <w:rPrChange w:id="191" w:author="ZaharovR" w:date="2016-11-08T10:57:00Z">
            <w:rPr>
              <w:ins w:id="192" w:author="ZaharovR" w:date="2016-11-08T10:56:00Z"/>
            </w:rPr>
          </w:rPrChange>
        </w:rPr>
      </w:pPr>
      <w:ins w:id="193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94" w:author="ZaharovR" w:date="2016-11-08T10:57:00Z">
              <w:rPr/>
            </w:rPrChange>
          </w:rPr>
          <w:t xml:space="preserve">          &lt;sysproperty key="browserName" value="${browserName}"/&gt;</w:t>
        </w:r>
      </w:ins>
    </w:p>
    <w:p w14:paraId="6D01CE76" w14:textId="77777777" w:rsidR="0042388F" w:rsidRPr="0042388F" w:rsidRDefault="001F2090" w:rsidP="0042388F">
      <w:pPr>
        <w:rPr>
          <w:ins w:id="195" w:author="ZaharovR" w:date="2016-11-08T10:56:00Z"/>
          <w:rFonts w:ascii="Courier New" w:hAnsi="Courier New" w:cs="Courier New"/>
          <w:sz w:val="18"/>
          <w:szCs w:val="18"/>
          <w:lang w:val="en-US"/>
          <w:rPrChange w:id="196" w:author="ZaharovR" w:date="2016-11-08T10:57:00Z">
            <w:rPr>
              <w:ins w:id="197" w:author="ZaharovR" w:date="2016-11-08T10:56:00Z"/>
            </w:rPr>
          </w:rPrChange>
        </w:rPr>
      </w:pPr>
      <w:ins w:id="198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199" w:author="ZaharovR" w:date="2016-11-08T10:57:00Z">
              <w:rPr/>
            </w:rPrChange>
          </w:rPr>
          <w:t xml:space="preserve">          &lt;sysproperty key="browserPath" value="${browserPath}"/&gt;</w:t>
        </w:r>
      </w:ins>
    </w:p>
    <w:p w14:paraId="795A7ABA" w14:textId="77777777" w:rsidR="0042388F" w:rsidRPr="0042388F" w:rsidRDefault="001F2090" w:rsidP="0042388F">
      <w:pPr>
        <w:rPr>
          <w:ins w:id="200" w:author="ZaharovR" w:date="2016-11-08T10:56:00Z"/>
          <w:rFonts w:ascii="Courier New" w:hAnsi="Courier New" w:cs="Courier New"/>
          <w:sz w:val="18"/>
          <w:szCs w:val="18"/>
          <w:lang w:val="en-US"/>
          <w:rPrChange w:id="201" w:author="ZaharovR" w:date="2016-11-08T10:57:00Z">
            <w:rPr>
              <w:ins w:id="202" w:author="ZaharovR" w:date="2016-11-08T10:56:00Z"/>
            </w:rPr>
          </w:rPrChange>
        </w:rPr>
      </w:pPr>
      <w:ins w:id="203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04" w:author="ZaharovR" w:date="2016-11-08T10:57:00Z">
              <w:rPr/>
            </w:rPrChange>
          </w:rPr>
          <w:t xml:space="preserve">          &lt;sysproperty key="driverPath" value="${driverPath}"/&gt;</w:t>
        </w:r>
      </w:ins>
    </w:p>
    <w:p w14:paraId="1F232723" w14:textId="77777777" w:rsidR="0042388F" w:rsidRPr="0042388F" w:rsidRDefault="001F2090" w:rsidP="0042388F">
      <w:pPr>
        <w:rPr>
          <w:ins w:id="205" w:author="ZaharovR" w:date="2016-11-08T10:56:00Z"/>
          <w:rFonts w:ascii="Courier New" w:hAnsi="Courier New" w:cs="Courier New"/>
          <w:sz w:val="18"/>
          <w:szCs w:val="18"/>
          <w:lang w:val="en-US"/>
          <w:rPrChange w:id="206" w:author="ZaharovR" w:date="2016-11-08T10:57:00Z">
            <w:rPr>
              <w:ins w:id="207" w:author="ZaharovR" w:date="2016-11-08T10:56:00Z"/>
            </w:rPr>
          </w:rPrChange>
        </w:rPr>
      </w:pPr>
      <w:ins w:id="208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09" w:author="ZaharovR" w:date="2016-11-08T10:57:00Z">
              <w:rPr/>
            </w:rPrChange>
          </w:rPr>
          <w:t xml:space="preserve">          &lt;sysproperty key="jepriaVersion" value="${jepriaVersion}"/&gt;</w:t>
        </w:r>
      </w:ins>
    </w:p>
    <w:p w14:paraId="22A11D0B" w14:textId="77777777" w:rsidR="0042388F" w:rsidRPr="0042388F" w:rsidRDefault="001F2090" w:rsidP="0042388F">
      <w:pPr>
        <w:rPr>
          <w:ins w:id="210" w:author="ZaharovR" w:date="2016-11-08T10:56:00Z"/>
          <w:rFonts w:ascii="Courier New" w:hAnsi="Courier New" w:cs="Courier New"/>
          <w:sz w:val="18"/>
          <w:szCs w:val="18"/>
          <w:lang w:val="en-US"/>
          <w:rPrChange w:id="211" w:author="ZaharovR" w:date="2016-11-08T10:57:00Z">
            <w:rPr>
              <w:ins w:id="212" w:author="ZaharovR" w:date="2016-11-08T10:56:00Z"/>
            </w:rPr>
          </w:rPrChange>
        </w:rPr>
      </w:pPr>
      <w:ins w:id="213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14" w:author="ZaharovR" w:date="2016-11-08T10:57:00Z">
              <w:rPr/>
            </w:rPrChange>
          </w:rPr>
          <w:t xml:space="preserve">          &lt;sysproperty key="host" value="${host}"/&gt;</w:t>
        </w:r>
      </w:ins>
    </w:p>
    <w:p w14:paraId="19E3F2BC" w14:textId="77777777" w:rsidR="0042388F" w:rsidRPr="0042388F" w:rsidRDefault="001F2090" w:rsidP="0042388F">
      <w:pPr>
        <w:rPr>
          <w:ins w:id="215" w:author="ZaharovR" w:date="2016-11-08T10:56:00Z"/>
          <w:rFonts w:ascii="Courier New" w:hAnsi="Courier New" w:cs="Courier New"/>
          <w:sz w:val="18"/>
          <w:szCs w:val="18"/>
          <w:lang w:val="en-US"/>
          <w:rPrChange w:id="216" w:author="ZaharovR" w:date="2016-11-08T10:57:00Z">
            <w:rPr>
              <w:ins w:id="217" w:author="ZaharovR" w:date="2016-11-08T10:56:00Z"/>
            </w:rPr>
          </w:rPrChange>
        </w:rPr>
      </w:pPr>
      <w:ins w:id="218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19" w:author="ZaharovR" w:date="2016-11-08T10:57:00Z">
              <w:rPr/>
            </w:rPrChange>
          </w:rPr>
          <w:t xml:space="preserve">          &lt;sysproperty key="appName" value="${appName}"/&gt;</w:t>
        </w:r>
      </w:ins>
    </w:p>
    <w:p w14:paraId="58E3D190" w14:textId="77777777" w:rsidR="0042388F" w:rsidRPr="0042388F" w:rsidRDefault="001F2090" w:rsidP="0042388F">
      <w:pPr>
        <w:rPr>
          <w:ins w:id="220" w:author="ZaharovR" w:date="2016-11-08T10:56:00Z"/>
          <w:rFonts w:ascii="Courier New" w:hAnsi="Courier New" w:cs="Courier New"/>
          <w:sz w:val="18"/>
          <w:szCs w:val="18"/>
          <w:lang w:val="en-US"/>
          <w:rPrChange w:id="221" w:author="ZaharovR" w:date="2016-11-08T10:57:00Z">
            <w:rPr>
              <w:ins w:id="222" w:author="ZaharovR" w:date="2016-11-08T10:56:00Z"/>
            </w:rPr>
          </w:rPrChange>
        </w:rPr>
      </w:pPr>
      <w:ins w:id="223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24" w:author="ZaharovR" w:date="2016-11-08T10:57:00Z">
              <w:rPr/>
            </w:rPrChange>
          </w:rPr>
          <w:t xml:space="preserve">          &lt;sysproperty key="baseUrl" value="http://${host}/${appName}"/&gt;</w:t>
        </w:r>
      </w:ins>
    </w:p>
    <w:p w14:paraId="36EB7527" w14:textId="77777777" w:rsidR="0042388F" w:rsidRPr="0042388F" w:rsidRDefault="001F2090" w:rsidP="0042388F">
      <w:pPr>
        <w:rPr>
          <w:ins w:id="225" w:author="ZaharovR" w:date="2016-11-08T10:56:00Z"/>
          <w:rFonts w:ascii="Courier New" w:hAnsi="Courier New" w:cs="Courier New"/>
          <w:sz w:val="18"/>
          <w:szCs w:val="18"/>
          <w:lang w:val="en-US"/>
          <w:rPrChange w:id="226" w:author="ZaharovR" w:date="2016-11-08T10:57:00Z">
            <w:rPr>
              <w:ins w:id="227" w:author="ZaharovR" w:date="2016-11-08T10:56:00Z"/>
            </w:rPr>
          </w:rPrChange>
        </w:rPr>
      </w:pPr>
      <w:ins w:id="228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29" w:author="ZaharovR" w:date="2016-11-08T10:57:00Z">
              <w:rPr/>
            </w:rPrChange>
          </w:rPr>
          <w:t xml:space="preserve">          </w:t>
        </w:r>
      </w:ins>
    </w:p>
    <w:p w14:paraId="01FA2BF8" w14:textId="77777777" w:rsidR="0042388F" w:rsidRPr="0042388F" w:rsidRDefault="001F2090" w:rsidP="0042388F">
      <w:pPr>
        <w:rPr>
          <w:ins w:id="230" w:author="ZaharovR" w:date="2016-11-08T10:56:00Z"/>
          <w:rFonts w:ascii="Courier New" w:hAnsi="Courier New" w:cs="Courier New"/>
          <w:sz w:val="18"/>
          <w:szCs w:val="18"/>
          <w:lang w:val="en-US"/>
          <w:rPrChange w:id="231" w:author="ZaharovR" w:date="2016-11-08T10:57:00Z">
            <w:rPr>
              <w:ins w:id="232" w:author="ZaharovR" w:date="2016-11-08T10:56:00Z"/>
            </w:rPr>
          </w:rPrChange>
        </w:rPr>
      </w:pPr>
      <w:ins w:id="233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34" w:author="ZaharovR" w:date="2016-11-08T10:57:00Z">
              <w:rPr/>
            </w:rPrChange>
          </w:rPr>
          <w:t xml:space="preserve">          &lt;sysproperty key="testUsername" value="${testUsername@{suiteId}}"/&gt;</w:t>
        </w:r>
      </w:ins>
    </w:p>
    <w:p w14:paraId="7575718D" w14:textId="77777777" w:rsidR="0042388F" w:rsidRPr="0042388F" w:rsidRDefault="001F2090" w:rsidP="0042388F">
      <w:pPr>
        <w:rPr>
          <w:ins w:id="235" w:author="ZaharovR" w:date="2016-11-08T10:56:00Z"/>
          <w:rFonts w:ascii="Courier New" w:hAnsi="Courier New" w:cs="Courier New"/>
          <w:sz w:val="18"/>
          <w:szCs w:val="18"/>
          <w:lang w:val="en-US"/>
          <w:rPrChange w:id="236" w:author="ZaharovR" w:date="2016-11-08T10:57:00Z">
            <w:rPr>
              <w:ins w:id="237" w:author="ZaharovR" w:date="2016-11-08T10:56:00Z"/>
            </w:rPr>
          </w:rPrChange>
        </w:rPr>
      </w:pPr>
      <w:ins w:id="238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39" w:author="ZaharovR" w:date="2016-11-08T10:57:00Z">
              <w:rPr/>
            </w:rPrChange>
          </w:rPr>
          <w:t xml:space="preserve">          &lt;sysproperty key="testPassword" value="${testPassword@{suiteId}}"/&gt;</w:t>
        </w:r>
      </w:ins>
    </w:p>
    <w:p w14:paraId="359231BA" w14:textId="77777777" w:rsidR="0042388F" w:rsidRPr="0042388F" w:rsidRDefault="001F2090" w:rsidP="0042388F">
      <w:pPr>
        <w:rPr>
          <w:ins w:id="240" w:author="ZaharovR" w:date="2016-11-08T10:56:00Z"/>
          <w:rFonts w:ascii="Courier New" w:hAnsi="Courier New" w:cs="Courier New"/>
          <w:sz w:val="18"/>
          <w:szCs w:val="18"/>
          <w:lang w:val="en-US"/>
          <w:rPrChange w:id="241" w:author="ZaharovR" w:date="2016-11-08T10:57:00Z">
            <w:rPr>
              <w:ins w:id="242" w:author="ZaharovR" w:date="2016-11-08T10:56:00Z"/>
            </w:rPr>
          </w:rPrChange>
        </w:rPr>
      </w:pPr>
      <w:ins w:id="243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44" w:author="ZaharovR" w:date="2016-11-08T10:57:00Z">
              <w:rPr/>
            </w:rPrChange>
          </w:rPr>
          <w:t xml:space="preserve">        </w:t>
        </w:r>
      </w:ins>
    </w:p>
    <w:p w14:paraId="448A6E95" w14:textId="77777777" w:rsidR="0042388F" w:rsidRPr="0042388F" w:rsidRDefault="001F2090" w:rsidP="0042388F">
      <w:pPr>
        <w:rPr>
          <w:ins w:id="245" w:author="ZaharovR" w:date="2016-11-08T10:56:00Z"/>
          <w:rFonts w:ascii="Courier New" w:hAnsi="Courier New" w:cs="Courier New"/>
          <w:sz w:val="18"/>
          <w:szCs w:val="18"/>
          <w:lang w:val="en-US"/>
          <w:rPrChange w:id="246" w:author="ZaharovR" w:date="2016-11-08T10:57:00Z">
            <w:rPr>
              <w:ins w:id="247" w:author="ZaharovR" w:date="2016-11-08T10:56:00Z"/>
            </w:rPr>
          </w:rPrChange>
        </w:rPr>
      </w:pPr>
      <w:ins w:id="248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49" w:author="ZaharovR" w:date="2016-11-08T10:57:00Z">
              <w:rPr/>
            </w:rPrChange>
          </w:rPr>
          <w:t xml:space="preserve">          &lt;sysproperty key="testDbUrl" value="${testDbUrl@{suiteId}}"/&gt;</w:t>
        </w:r>
      </w:ins>
    </w:p>
    <w:p w14:paraId="0DC124F2" w14:textId="77777777" w:rsidR="0042388F" w:rsidRPr="0042388F" w:rsidRDefault="001F2090" w:rsidP="0042388F">
      <w:pPr>
        <w:rPr>
          <w:ins w:id="250" w:author="ZaharovR" w:date="2016-11-08T10:56:00Z"/>
          <w:rFonts w:ascii="Courier New" w:hAnsi="Courier New" w:cs="Courier New"/>
          <w:sz w:val="18"/>
          <w:szCs w:val="18"/>
          <w:lang w:val="en-US"/>
          <w:rPrChange w:id="251" w:author="ZaharovR" w:date="2016-11-08T10:57:00Z">
            <w:rPr>
              <w:ins w:id="252" w:author="ZaharovR" w:date="2016-11-08T10:56:00Z"/>
            </w:rPr>
          </w:rPrChange>
        </w:rPr>
      </w:pPr>
      <w:ins w:id="253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54" w:author="ZaharovR" w:date="2016-11-08T10:57:00Z">
              <w:rPr/>
            </w:rPrChange>
          </w:rPr>
          <w:t xml:space="preserve">          &lt;sysproperty key="testDbUser" value="${testDbUser@{suiteId}}"/&gt;</w:t>
        </w:r>
      </w:ins>
    </w:p>
    <w:p w14:paraId="45B31116" w14:textId="77777777" w:rsidR="0042388F" w:rsidRPr="0042388F" w:rsidRDefault="001F2090" w:rsidP="0042388F">
      <w:pPr>
        <w:rPr>
          <w:ins w:id="255" w:author="ZaharovR" w:date="2016-11-08T10:56:00Z"/>
          <w:rFonts w:ascii="Courier New" w:hAnsi="Courier New" w:cs="Courier New"/>
          <w:sz w:val="18"/>
          <w:szCs w:val="18"/>
          <w:lang w:val="en-US"/>
          <w:rPrChange w:id="256" w:author="ZaharovR" w:date="2016-11-08T10:57:00Z">
            <w:rPr>
              <w:ins w:id="257" w:author="ZaharovR" w:date="2016-11-08T10:56:00Z"/>
            </w:rPr>
          </w:rPrChange>
        </w:rPr>
      </w:pPr>
      <w:ins w:id="258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59" w:author="ZaharovR" w:date="2016-11-08T10:57:00Z">
              <w:rPr/>
            </w:rPrChange>
          </w:rPr>
          <w:t xml:space="preserve">          &lt;sysproperty key="testDbPassword" value="${testDbPassword@{suiteId}}"/&gt;</w:t>
        </w:r>
      </w:ins>
    </w:p>
    <w:p w14:paraId="01A3432D" w14:textId="77777777" w:rsidR="0042388F" w:rsidRPr="0042388F" w:rsidRDefault="001F2090" w:rsidP="0042388F">
      <w:pPr>
        <w:rPr>
          <w:ins w:id="260" w:author="ZaharovR" w:date="2016-11-08T10:56:00Z"/>
          <w:rFonts w:ascii="Courier New" w:hAnsi="Courier New" w:cs="Courier New"/>
          <w:sz w:val="18"/>
          <w:szCs w:val="18"/>
          <w:lang w:val="en-US"/>
          <w:rPrChange w:id="261" w:author="ZaharovR" w:date="2016-11-08T10:57:00Z">
            <w:rPr>
              <w:ins w:id="262" w:author="ZaharovR" w:date="2016-11-08T10:56:00Z"/>
            </w:rPr>
          </w:rPrChange>
        </w:rPr>
      </w:pPr>
      <w:ins w:id="263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64" w:author="ZaharovR" w:date="2016-11-08T10:57:00Z">
              <w:rPr/>
            </w:rPrChange>
          </w:rPr>
          <w:t xml:space="preserve">          </w:t>
        </w:r>
      </w:ins>
    </w:p>
    <w:p w14:paraId="6F54C214" w14:textId="77777777" w:rsidR="0042388F" w:rsidRPr="0042388F" w:rsidRDefault="001F2090" w:rsidP="0042388F">
      <w:pPr>
        <w:rPr>
          <w:ins w:id="265" w:author="ZaharovR" w:date="2016-11-08T10:56:00Z"/>
          <w:rFonts w:ascii="Courier New" w:hAnsi="Courier New" w:cs="Courier New"/>
          <w:sz w:val="18"/>
          <w:szCs w:val="18"/>
          <w:lang w:val="en-US"/>
          <w:rPrChange w:id="266" w:author="ZaharovR" w:date="2016-11-08T10:57:00Z">
            <w:rPr>
              <w:ins w:id="267" w:author="ZaharovR" w:date="2016-11-08T10:56:00Z"/>
            </w:rPr>
          </w:rPrChange>
        </w:rPr>
      </w:pPr>
      <w:ins w:id="268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69" w:author="ZaharovR" w:date="2016-11-08T10:57:00Z">
              <w:rPr/>
            </w:rPrChange>
          </w:rPr>
          <w:t xml:space="preserve">          &lt;xmlfileset dir="${test.conf.dir}" includes="${testSuite@{suiteId}}"/&gt;</w:t>
        </w:r>
      </w:ins>
    </w:p>
    <w:p w14:paraId="21A663F8" w14:textId="77777777" w:rsidR="0042388F" w:rsidRPr="0042388F" w:rsidRDefault="001F2090" w:rsidP="0042388F">
      <w:pPr>
        <w:rPr>
          <w:ins w:id="270" w:author="ZaharovR" w:date="2016-11-08T10:56:00Z"/>
          <w:rFonts w:ascii="Courier New" w:hAnsi="Courier New" w:cs="Courier New"/>
          <w:sz w:val="18"/>
          <w:szCs w:val="18"/>
          <w:rPrChange w:id="271" w:author="ZaharovR" w:date="2016-11-08T10:57:00Z">
            <w:rPr>
              <w:ins w:id="272" w:author="ZaharovR" w:date="2016-11-08T10:56:00Z"/>
            </w:rPr>
          </w:rPrChange>
        </w:rPr>
      </w:pPr>
      <w:ins w:id="273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74" w:author="ZaharovR" w:date="2016-11-08T10:57:00Z">
              <w:rPr/>
            </w:rPrChange>
          </w:rPr>
          <w:t xml:space="preserve">          </w:t>
        </w:r>
        <w:r w:rsidRPr="001F2090">
          <w:rPr>
            <w:rFonts w:ascii="Courier New" w:hAnsi="Courier New" w:cs="Courier New"/>
            <w:sz w:val="18"/>
            <w:szCs w:val="18"/>
            <w:rPrChange w:id="275" w:author="ZaharovR" w:date="2016-11-08T10:57:00Z">
              <w:rPr/>
            </w:rPrChange>
          </w:rPr>
          <w:t>&lt;!-- Вывод результатов теста в консоль. --&gt;</w:t>
        </w:r>
      </w:ins>
    </w:p>
    <w:p w14:paraId="0755D2ED" w14:textId="77777777" w:rsidR="0042388F" w:rsidRPr="0042388F" w:rsidRDefault="001F2090" w:rsidP="0042388F">
      <w:pPr>
        <w:rPr>
          <w:ins w:id="276" w:author="ZaharovR" w:date="2016-11-08T10:56:00Z"/>
          <w:rFonts w:ascii="Courier New" w:hAnsi="Courier New" w:cs="Courier New"/>
          <w:sz w:val="18"/>
          <w:szCs w:val="18"/>
          <w:lang w:val="en-US"/>
          <w:rPrChange w:id="277" w:author="ZaharovR" w:date="2016-11-08T10:57:00Z">
            <w:rPr>
              <w:ins w:id="278" w:author="ZaharovR" w:date="2016-11-08T10:56:00Z"/>
            </w:rPr>
          </w:rPrChange>
        </w:rPr>
      </w:pPr>
      <w:ins w:id="279" w:author="ZaharovR" w:date="2016-11-08T10:56:00Z">
        <w:r w:rsidRPr="001F2090">
          <w:rPr>
            <w:rFonts w:ascii="Courier New" w:hAnsi="Courier New" w:cs="Courier New"/>
            <w:sz w:val="18"/>
            <w:szCs w:val="18"/>
            <w:rPrChange w:id="280" w:author="ZaharovR" w:date="2016-11-08T10:57:00Z">
              <w:rPr/>
            </w:rPrChange>
          </w:rPr>
          <w:t xml:space="preserve">          </w:t>
        </w:r>
        <w:r w:rsidRPr="001F2090">
          <w:rPr>
            <w:rFonts w:ascii="Courier New" w:hAnsi="Courier New" w:cs="Courier New"/>
            <w:sz w:val="18"/>
            <w:szCs w:val="18"/>
            <w:lang w:val="en-US"/>
            <w:rPrChange w:id="281" w:author="ZaharovR" w:date="2016-11-08T10:57:00Z">
              <w:rPr/>
            </w:rPrChange>
          </w:rPr>
          <w:t>&lt;reporter classname="com.technology.jep.test.reporter.CustomReporter"/&gt;</w:t>
        </w:r>
      </w:ins>
    </w:p>
    <w:p w14:paraId="0289798F" w14:textId="77777777" w:rsidR="0042388F" w:rsidRPr="0042388F" w:rsidRDefault="001F2090" w:rsidP="0042388F">
      <w:pPr>
        <w:rPr>
          <w:ins w:id="282" w:author="ZaharovR" w:date="2016-11-08T10:56:00Z"/>
          <w:rFonts w:ascii="Courier New" w:hAnsi="Courier New" w:cs="Courier New"/>
          <w:sz w:val="18"/>
          <w:szCs w:val="18"/>
          <w:rPrChange w:id="283" w:author="ZaharovR" w:date="2016-11-08T10:57:00Z">
            <w:rPr>
              <w:ins w:id="284" w:author="ZaharovR" w:date="2016-11-08T10:56:00Z"/>
            </w:rPr>
          </w:rPrChange>
        </w:rPr>
      </w:pPr>
      <w:ins w:id="285" w:author="ZaharovR" w:date="2016-11-08T10:56:00Z">
        <w:r w:rsidRPr="001F2090">
          <w:rPr>
            <w:rFonts w:ascii="Courier New" w:hAnsi="Courier New" w:cs="Courier New"/>
            <w:sz w:val="18"/>
            <w:szCs w:val="18"/>
            <w:lang w:val="en-US"/>
            <w:rPrChange w:id="286" w:author="ZaharovR" w:date="2016-11-08T10:57:00Z">
              <w:rPr/>
            </w:rPrChange>
          </w:rPr>
          <w:t xml:space="preserve">        </w:t>
        </w:r>
        <w:r w:rsidRPr="001F2090">
          <w:rPr>
            <w:rFonts w:ascii="Courier New" w:hAnsi="Courier New" w:cs="Courier New"/>
            <w:sz w:val="18"/>
            <w:szCs w:val="18"/>
            <w:rPrChange w:id="287" w:author="ZaharovR" w:date="2016-11-08T10:57:00Z">
              <w:rPr/>
            </w:rPrChange>
          </w:rPr>
          <w:t>&lt;/testng&gt;</w:t>
        </w:r>
      </w:ins>
    </w:p>
    <w:p w14:paraId="6F0923E9" w14:textId="77777777" w:rsidR="0042388F" w:rsidRPr="0042388F" w:rsidRDefault="001F2090" w:rsidP="0042388F">
      <w:pPr>
        <w:rPr>
          <w:ins w:id="288" w:author="ZaharovR" w:date="2016-11-08T10:56:00Z"/>
          <w:rFonts w:ascii="Courier New" w:hAnsi="Courier New" w:cs="Courier New"/>
          <w:sz w:val="18"/>
          <w:szCs w:val="18"/>
          <w:rPrChange w:id="289" w:author="ZaharovR" w:date="2016-11-08T10:57:00Z">
            <w:rPr>
              <w:ins w:id="290" w:author="ZaharovR" w:date="2016-11-08T10:56:00Z"/>
            </w:rPr>
          </w:rPrChange>
        </w:rPr>
      </w:pPr>
      <w:ins w:id="291" w:author="ZaharovR" w:date="2016-11-08T10:56:00Z">
        <w:r w:rsidRPr="001F2090">
          <w:rPr>
            <w:rFonts w:ascii="Courier New" w:hAnsi="Courier New" w:cs="Courier New"/>
            <w:sz w:val="18"/>
            <w:szCs w:val="18"/>
            <w:rPrChange w:id="292" w:author="ZaharovR" w:date="2016-11-08T10:57:00Z">
              <w:rPr/>
            </w:rPrChange>
          </w:rPr>
          <w:t xml:space="preserve">      &lt;/sequential&gt;</w:t>
        </w:r>
      </w:ins>
    </w:p>
    <w:p w14:paraId="4CB38DFE" w14:textId="77777777" w:rsidR="0042388F" w:rsidRPr="0042388F" w:rsidRDefault="001F2090" w:rsidP="0042388F">
      <w:pPr>
        <w:rPr>
          <w:ins w:id="293" w:author="ZaharovR" w:date="2016-11-08T10:56:00Z"/>
          <w:rFonts w:ascii="Courier New" w:hAnsi="Courier New" w:cs="Courier New"/>
          <w:sz w:val="18"/>
          <w:szCs w:val="18"/>
          <w:rPrChange w:id="294" w:author="ZaharovR" w:date="2016-11-08T10:57:00Z">
            <w:rPr>
              <w:ins w:id="295" w:author="ZaharovR" w:date="2016-11-08T10:56:00Z"/>
            </w:rPr>
          </w:rPrChange>
        </w:rPr>
      </w:pPr>
      <w:ins w:id="296" w:author="ZaharovR" w:date="2016-11-08T10:56:00Z">
        <w:r w:rsidRPr="001F2090">
          <w:rPr>
            <w:rFonts w:ascii="Courier New" w:hAnsi="Courier New" w:cs="Courier New"/>
            <w:sz w:val="18"/>
            <w:szCs w:val="18"/>
            <w:rPrChange w:id="297" w:author="ZaharovR" w:date="2016-11-08T10:57:00Z">
              <w:rPr/>
            </w:rPrChange>
          </w:rPr>
          <w:t xml:space="preserve">    &lt;/for&gt;</w:t>
        </w:r>
      </w:ins>
    </w:p>
    <w:p w14:paraId="1F5B2CDB" w14:textId="77777777" w:rsidR="0042388F" w:rsidRPr="0042388F" w:rsidRDefault="001F2090" w:rsidP="0042388F">
      <w:pPr>
        <w:rPr>
          <w:ins w:id="298" w:author="ZaharovR" w:date="2016-11-08T10:56:00Z"/>
          <w:rFonts w:ascii="Courier New" w:hAnsi="Courier New" w:cs="Courier New"/>
          <w:sz w:val="18"/>
          <w:szCs w:val="18"/>
          <w:rPrChange w:id="299" w:author="ZaharovR" w:date="2016-11-08T10:57:00Z">
            <w:rPr>
              <w:ins w:id="300" w:author="ZaharovR" w:date="2016-11-08T10:56:00Z"/>
            </w:rPr>
          </w:rPrChange>
        </w:rPr>
      </w:pPr>
      <w:ins w:id="301" w:author="ZaharovR" w:date="2016-11-08T10:56:00Z">
        <w:r w:rsidRPr="001F2090">
          <w:rPr>
            <w:rFonts w:ascii="Courier New" w:hAnsi="Courier New" w:cs="Courier New"/>
            <w:sz w:val="18"/>
            <w:szCs w:val="18"/>
            <w:rPrChange w:id="302" w:author="ZaharovR" w:date="2016-11-08T10:57:00Z">
              <w:rPr/>
            </w:rPrChange>
          </w:rPr>
          <w:t xml:space="preserve">    </w:t>
        </w:r>
      </w:ins>
    </w:p>
    <w:p w14:paraId="07D49066" w14:textId="77777777" w:rsidR="0042388F" w:rsidRPr="0042388F" w:rsidRDefault="001F2090" w:rsidP="006B72ED">
      <w:pPr>
        <w:rPr>
          <w:ins w:id="303" w:author="ZaharovR" w:date="2016-11-08T10:56:00Z"/>
          <w:rFonts w:ascii="Courier New" w:hAnsi="Courier New" w:cs="Courier New"/>
          <w:sz w:val="18"/>
          <w:szCs w:val="18"/>
          <w:rPrChange w:id="304" w:author="ZaharovR" w:date="2016-11-08T10:57:00Z">
            <w:rPr>
              <w:ins w:id="305" w:author="ZaharovR" w:date="2016-11-08T10:56:00Z"/>
            </w:rPr>
          </w:rPrChange>
        </w:rPr>
      </w:pPr>
      <w:ins w:id="306" w:author="ZaharovR" w:date="2016-11-08T10:56:00Z">
        <w:r w:rsidRPr="001F2090">
          <w:rPr>
            <w:rFonts w:ascii="Courier New" w:hAnsi="Courier New" w:cs="Courier New"/>
            <w:sz w:val="18"/>
            <w:szCs w:val="18"/>
            <w:rPrChange w:id="307" w:author="ZaharovR" w:date="2016-11-08T10:57:00Z">
              <w:rPr/>
            </w:rPrChange>
          </w:rPr>
          <w:t xml:space="preserve">  &lt;/target&gt;</w:t>
        </w:r>
      </w:ins>
    </w:p>
    <w:p w14:paraId="00B44D6F" w14:textId="77777777" w:rsidR="006B72ED" w:rsidRPr="006B72ED" w:rsidDel="0042388F" w:rsidRDefault="007651A7" w:rsidP="0042388F">
      <w:pPr>
        <w:widowControl/>
        <w:autoSpaceDE w:val="0"/>
        <w:autoSpaceDN w:val="0"/>
        <w:adjustRightInd w:val="0"/>
        <w:spacing w:line="240" w:lineRule="auto"/>
        <w:ind w:firstLine="0"/>
        <w:rPr>
          <w:del w:id="308" w:author="ZaharovR" w:date="2016-11-08T10:56:00Z"/>
          <w:rFonts w:ascii="Courier New" w:hAnsi="Courier New" w:cs="Courier New"/>
          <w:sz w:val="20"/>
          <w:lang w:val="en-US"/>
        </w:rPr>
      </w:pPr>
      <w:del w:id="309" w:author="ZaharovR" w:date="2016-11-08T10:56:00Z">
        <w:r w:rsidRPr="007651A7" w:rsidDel="0042388F">
          <w:tab/>
        </w:r>
        <w:r w:rsidR="006B72ED"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&lt;target</w:delText>
        </w:r>
        <w:r w:rsidR="006B72ED"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="006B72ED"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name=</w:delText>
        </w:r>
        <w:r w:rsidR="006B72ED"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"test-by-selenium"</w:delText>
        </w:r>
        <w:r w:rsidR="006B72ED"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="006B72ED"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depends=</w:delText>
        </w:r>
        <w:r w:rsidR="006B72ED"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"testng-compile"</w:delText>
        </w:r>
        <w:r w:rsidR="006B72ED"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&gt;</w:delText>
        </w:r>
      </w:del>
    </w:p>
    <w:p w14:paraId="200B4D87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10" w:author="ZaharovR" w:date="2016-11-08T10:56:00Z"/>
          <w:rFonts w:ascii="Courier New" w:hAnsi="Courier New" w:cs="Courier New"/>
          <w:sz w:val="20"/>
          <w:lang w:val="en-US"/>
        </w:rPr>
      </w:pPr>
      <w:del w:id="311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&lt;taskdef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classname=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"org.testng.TestNGAntTask"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name=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"testng"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&gt;</w:delText>
        </w:r>
      </w:del>
    </w:p>
    <w:p w14:paraId="6CAA0258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12" w:author="ZaharovR" w:date="2016-11-08T10:56:00Z"/>
          <w:rFonts w:ascii="Courier New" w:hAnsi="Courier New" w:cs="Courier New"/>
          <w:sz w:val="20"/>
          <w:lang w:val="en-US"/>
        </w:rPr>
      </w:pPr>
      <w:del w:id="313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&lt;classpath&gt;</w:delText>
        </w:r>
      </w:del>
    </w:p>
    <w:p w14:paraId="5128C831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14" w:author="ZaharovR" w:date="2016-11-08T10:56:00Z"/>
          <w:rFonts w:ascii="Courier New" w:hAnsi="Courier New" w:cs="Courier New"/>
          <w:sz w:val="20"/>
          <w:lang w:val="en-US"/>
        </w:rPr>
      </w:pPr>
      <w:del w:id="315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&lt;pathelement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location=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"${SELENIUM_HOME}/libs/testng-6.8.5.jar"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14:paraId="2494D658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16" w:author="ZaharovR" w:date="2016-11-08T10:56:00Z"/>
          <w:rFonts w:ascii="Courier New" w:hAnsi="Courier New" w:cs="Courier New"/>
          <w:sz w:val="20"/>
          <w:lang w:val="en-US"/>
        </w:rPr>
      </w:pPr>
      <w:del w:id="317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&lt;/classpath&gt;</w:delText>
        </w:r>
      </w:del>
    </w:p>
    <w:p w14:paraId="7CEFBFF0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18" w:author="ZaharovR" w:date="2016-11-08T10:56:00Z"/>
          <w:rFonts w:ascii="Courier New" w:hAnsi="Courier New" w:cs="Courier New"/>
          <w:sz w:val="20"/>
          <w:lang w:val="en-US"/>
        </w:rPr>
      </w:pPr>
      <w:del w:id="319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&lt;/taskdef&gt;</w:delText>
        </w:r>
      </w:del>
    </w:p>
    <w:p w14:paraId="14A34F74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20" w:author="ZaharovR" w:date="2016-11-08T10:56:00Z"/>
          <w:rFonts w:ascii="Courier New" w:hAnsi="Courier New" w:cs="Courier New"/>
          <w:sz w:val="20"/>
          <w:lang w:val="en-US"/>
        </w:rPr>
      </w:pPr>
    </w:p>
    <w:p w14:paraId="582BD2F5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21" w:author="ZaharovR" w:date="2016-11-08T10:56:00Z"/>
          <w:rFonts w:ascii="Courier New" w:hAnsi="Courier New" w:cs="Courier New"/>
          <w:sz w:val="20"/>
          <w:lang w:val="en-US"/>
        </w:rPr>
      </w:pPr>
      <w:del w:id="322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&lt;propertyselector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property=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"modules"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match=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"testModule(.*)"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select=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"\1"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14:paraId="2448D53A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23" w:author="ZaharovR" w:date="2016-11-08T10:56:00Z"/>
          <w:rFonts w:ascii="Courier New" w:hAnsi="Courier New" w:cs="Courier New"/>
          <w:sz w:val="20"/>
          <w:lang w:val="en-US"/>
        </w:rPr>
      </w:pPr>
      <w:del w:id="324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&lt;for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list=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"${modules}"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param=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"suiteId"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&gt;</w:delText>
        </w:r>
      </w:del>
    </w:p>
    <w:p w14:paraId="1928CBD8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25" w:author="ZaharovR" w:date="2016-11-08T10:56:00Z"/>
          <w:rFonts w:ascii="Courier New" w:hAnsi="Courier New" w:cs="Courier New"/>
          <w:sz w:val="20"/>
          <w:lang w:val="en-US"/>
        </w:rPr>
      </w:pPr>
      <w:del w:id="326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&lt;sequential&gt;</w:delText>
        </w:r>
      </w:del>
    </w:p>
    <w:p w14:paraId="4D20D2AB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27" w:author="ZaharovR" w:date="2016-11-08T10:56:00Z"/>
          <w:rFonts w:ascii="Courier New" w:hAnsi="Courier New" w:cs="Courier New"/>
          <w:sz w:val="20"/>
          <w:lang w:val="en-US"/>
        </w:rPr>
      </w:pPr>
      <w:del w:id="328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&lt;testng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classpathref=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"run-testng-libs"</w:delText>
        </w:r>
      </w:del>
    </w:p>
    <w:p w14:paraId="7F3EC29C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29" w:author="ZaharovR" w:date="2016-11-08T10:56:00Z"/>
          <w:rFonts w:ascii="Courier New" w:hAnsi="Courier New" w:cs="Courier New"/>
          <w:sz w:val="20"/>
          <w:lang w:val="en-US"/>
        </w:rPr>
      </w:pPr>
      <w:del w:id="330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outputDir=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"${testng.report.dir}"</w:delText>
        </w:r>
      </w:del>
    </w:p>
    <w:p w14:paraId="25BCC85E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31" w:author="ZaharovR" w:date="2016-11-08T10:56:00Z"/>
          <w:rFonts w:ascii="Courier New" w:hAnsi="Courier New" w:cs="Courier New"/>
          <w:sz w:val="20"/>
          <w:lang w:val="en-US"/>
        </w:rPr>
      </w:pPr>
      <w:del w:id="332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haltOnFailure=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"true"</w:delText>
        </w:r>
      </w:del>
    </w:p>
    <w:p w14:paraId="565F94FD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33" w:author="ZaharovR" w:date="2016-11-08T10:56:00Z"/>
          <w:rFonts w:ascii="Courier New" w:hAnsi="Courier New" w:cs="Courier New"/>
          <w:sz w:val="20"/>
          <w:lang w:val="en-US"/>
        </w:rPr>
      </w:pPr>
      <w:del w:id="334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verbose=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"2"</w:delText>
        </w:r>
      </w:del>
    </w:p>
    <w:p w14:paraId="2BE39BC2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35" w:author="ZaharovR" w:date="2016-11-08T10:56:00Z"/>
          <w:rFonts w:ascii="Courier New" w:hAnsi="Courier New" w:cs="Courier New"/>
          <w:sz w:val="20"/>
          <w:lang w:val="en-US"/>
        </w:rPr>
      </w:pPr>
      <w:del w:id="336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delegateCommandSystemProperties=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"true"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&gt;</w:delText>
        </w:r>
      </w:del>
    </w:p>
    <w:p w14:paraId="55DB1FE4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37" w:author="ZaharovR" w:date="2016-11-08T10:56:00Z"/>
          <w:rFonts w:ascii="Courier New" w:hAnsi="Courier New" w:cs="Courier New"/>
          <w:sz w:val="20"/>
          <w:lang w:val="en-US"/>
        </w:rPr>
      </w:pPr>
      <w:del w:id="338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&lt;classpath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location=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"${test.src.dir}"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14:paraId="5263536E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39" w:author="ZaharovR" w:date="2016-11-08T10:56:00Z"/>
          <w:rFonts w:ascii="Courier New" w:hAnsi="Courier New" w:cs="Courier New"/>
          <w:sz w:val="20"/>
          <w:lang w:val="en-US"/>
        </w:rPr>
      </w:pPr>
      <w:del w:id="340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&lt;classpath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location=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"${JEP_RIA}/lib/jepria-test.jar"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14:paraId="4784887D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41" w:author="ZaharovR" w:date="2016-11-08T10:56:00Z"/>
          <w:rFonts w:ascii="Courier New" w:hAnsi="Courier New" w:cs="Courier New"/>
          <w:sz w:val="20"/>
          <w:lang w:val="en-US"/>
        </w:rPr>
      </w:pPr>
      <w:del w:id="342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&lt;classpath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refid=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"selenium-libs"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14:paraId="427501F8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43" w:author="ZaharovR" w:date="2016-11-08T10:56:00Z"/>
          <w:rFonts w:ascii="Courier New" w:hAnsi="Courier New" w:cs="Courier New"/>
          <w:sz w:val="20"/>
          <w:lang w:val="en-US"/>
        </w:rPr>
      </w:pPr>
    </w:p>
    <w:p w14:paraId="1DD969C7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44" w:author="ZaharovR" w:date="2016-11-08T10:56:00Z"/>
          <w:rFonts w:ascii="Courier New" w:hAnsi="Courier New" w:cs="Courier New"/>
          <w:sz w:val="20"/>
          <w:lang w:val="en-US"/>
        </w:rPr>
      </w:pPr>
      <w:del w:id="345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&lt;sysproperty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key=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"browserName"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value=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"${browserName}"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14:paraId="38BBB33D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46" w:author="ZaharovR" w:date="2016-11-08T10:56:00Z"/>
          <w:rFonts w:ascii="Courier New" w:hAnsi="Courier New" w:cs="Courier New"/>
          <w:sz w:val="20"/>
          <w:lang w:val="en-US"/>
        </w:rPr>
      </w:pPr>
      <w:del w:id="347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&lt;sysproperty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key=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"browserPath"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value=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"${browserPath}"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14:paraId="13D7EAA1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48" w:author="ZaharovR" w:date="2016-11-08T10:56:00Z"/>
          <w:rFonts w:ascii="Courier New" w:hAnsi="Courier New" w:cs="Courier New"/>
          <w:sz w:val="20"/>
          <w:lang w:val="en-US"/>
        </w:rPr>
      </w:pPr>
      <w:del w:id="349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&lt;sysproperty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key=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"jepriaVersion"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value=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"${jepriaVersion}"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14:paraId="5D50D031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50" w:author="ZaharovR" w:date="2016-11-08T10:56:00Z"/>
          <w:rFonts w:ascii="Courier New" w:hAnsi="Courier New" w:cs="Courier New"/>
          <w:sz w:val="20"/>
          <w:lang w:val="en-US"/>
        </w:rPr>
      </w:pPr>
      <w:del w:id="351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&lt;sysproperty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key=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"host"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value=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"${host}"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14:paraId="004FE05D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52" w:author="ZaharovR" w:date="2016-11-08T10:56:00Z"/>
          <w:rFonts w:ascii="Courier New" w:hAnsi="Courier New" w:cs="Courier New"/>
          <w:sz w:val="20"/>
          <w:lang w:val="en-US"/>
        </w:rPr>
      </w:pPr>
      <w:del w:id="353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&lt;sysproperty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key=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"appName"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value=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"${appName}"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14:paraId="135F0D3B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54" w:author="ZaharovR" w:date="2016-11-08T10:56:00Z"/>
          <w:rFonts w:ascii="Courier New" w:hAnsi="Courier New" w:cs="Courier New"/>
          <w:sz w:val="20"/>
          <w:lang w:val="en-US"/>
        </w:rPr>
      </w:pPr>
      <w:del w:id="355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</w:del>
    </w:p>
    <w:p w14:paraId="408B41D0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56" w:author="ZaharovR" w:date="2016-11-08T10:56:00Z"/>
          <w:rFonts w:ascii="Courier New" w:hAnsi="Courier New" w:cs="Courier New"/>
          <w:sz w:val="20"/>
          <w:lang w:val="en-US"/>
        </w:rPr>
      </w:pPr>
      <w:del w:id="357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&lt;sysproperty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key=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"testModule"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value=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"${testModule@{suiteId}}"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14:paraId="3968A54E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58" w:author="ZaharovR" w:date="2016-11-08T10:56:00Z"/>
          <w:rFonts w:ascii="Courier New" w:hAnsi="Courier New" w:cs="Courier New"/>
          <w:sz w:val="20"/>
          <w:lang w:val="en-US"/>
        </w:rPr>
      </w:pPr>
      <w:del w:id="359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&lt;sysproperty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key=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"testUsername"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value=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"${testUsername@{suiteId}}"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14:paraId="7E9A7E18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60" w:author="ZaharovR" w:date="2016-11-08T10:56:00Z"/>
          <w:rFonts w:ascii="Courier New" w:hAnsi="Courier New" w:cs="Courier New"/>
          <w:sz w:val="20"/>
          <w:lang w:val="en-US"/>
        </w:rPr>
      </w:pPr>
      <w:del w:id="361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&lt;sysproperty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key=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"testPassword"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value=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"${testPassword@{suiteId}}"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14:paraId="07E459FB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62" w:author="ZaharovR" w:date="2016-11-08T10:56:00Z"/>
          <w:rFonts w:ascii="Courier New" w:hAnsi="Courier New" w:cs="Courier New"/>
          <w:sz w:val="20"/>
          <w:lang w:val="en-US"/>
        </w:rPr>
      </w:pPr>
      <w:del w:id="363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</w:del>
    </w:p>
    <w:p w14:paraId="5E5C9E04" w14:textId="77777777" w:rsidR="006B72ED" w:rsidRPr="006B72ED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64" w:author="ZaharovR" w:date="2016-11-08T10:56:00Z"/>
          <w:rFonts w:ascii="Courier New" w:hAnsi="Courier New" w:cs="Courier New"/>
          <w:sz w:val="20"/>
          <w:lang w:val="en-US"/>
        </w:rPr>
      </w:pPr>
      <w:del w:id="365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&lt;xmlfileset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dir=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"${test.conf.dir}"</w:delText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delText xml:space="preserve"> 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includes=</w:delText>
        </w:r>
        <w:r w:rsidRPr="006B72ED" w:rsidDel="0042388F">
          <w:rPr>
            <w:rFonts w:ascii="Courier New" w:hAnsi="Courier New" w:cs="Courier New"/>
            <w:color w:val="008000"/>
            <w:sz w:val="20"/>
            <w:lang w:val="en-US"/>
          </w:rPr>
          <w:delText>"${testSuite@{suiteId}}"</w:delText>
        </w:r>
        <w:r w:rsidRPr="006B72ED" w:rsidDel="0042388F">
          <w:rPr>
            <w:rFonts w:ascii="Courier New" w:hAnsi="Courier New" w:cs="Courier New"/>
            <w:color w:val="000080"/>
            <w:sz w:val="20"/>
            <w:lang w:val="en-US"/>
          </w:rPr>
          <w:delText>/&gt;</w:delText>
        </w:r>
      </w:del>
    </w:p>
    <w:p w14:paraId="2226E342" w14:textId="77777777" w:rsidR="006B72ED" w:rsidRPr="00B14D9E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66" w:author="ZaharovR" w:date="2016-11-08T10:56:00Z"/>
          <w:rFonts w:ascii="Courier New" w:hAnsi="Courier New" w:cs="Courier New"/>
          <w:sz w:val="20"/>
          <w:lang w:val="en-US"/>
        </w:rPr>
      </w:pPr>
      <w:del w:id="367" w:author="ZaharovR" w:date="2016-11-08T10:56:00Z"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6B72ED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B14D9E" w:rsidDel="0042388F">
          <w:rPr>
            <w:rFonts w:ascii="Courier New" w:hAnsi="Courier New" w:cs="Courier New"/>
            <w:color w:val="000080"/>
            <w:sz w:val="20"/>
            <w:lang w:val="en-US"/>
          </w:rPr>
          <w:delText>&lt;/testng&gt;</w:delText>
        </w:r>
      </w:del>
    </w:p>
    <w:p w14:paraId="48E932B8" w14:textId="77777777" w:rsidR="006B72ED" w:rsidRPr="00B14D9E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68" w:author="ZaharovR" w:date="2016-11-08T10:56:00Z"/>
          <w:rFonts w:ascii="Courier New" w:hAnsi="Courier New" w:cs="Courier New"/>
          <w:sz w:val="20"/>
          <w:lang w:val="en-US"/>
        </w:rPr>
      </w:pPr>
      <w:del w:id="369" w:author="ZaharovR" w:date="2016-11-08T10:56:00Z">
        <w:r w:rsidRPr="00B14D9E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B14D9E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B14D9E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B14D9E" w:rsidDel="0042388F">
          <w:rPr>
            <w:rFonts w:ascii="Courier New" w:hAnsi="Courier New" w:cs="Courier New"/>
            <w:color w:val="000080"/>
            <w:sz w:val="20"/>
            <w:lang w:val="en-US"/>
          </w:rPr>
          <w:delText>&lt;/sequential&gt;</w:delText>
        </w:r>
      </w:del>
    </w:p>
    <w:p w14:paraId="354B8B38" w14:textId="77777777" w:rsidR="006B72ED" w:rsidRPr="00B14D9E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70" w:author="ZaharovR" w:date="2016-11-08T10:56:00Z"/>
          <w:rFonts w:ascii="Courier New" w:hAnsi="Courier New" w:cs="Courier New"/>
          <w:sz w:val="20"/>
          <w:lang w:val="en-US"/>
        </w:rPr>
      </w:pPr>
      <w:del w:id="371" w:author="ZaharovR" w:date="2016-11-08T10:56:00Z">
        <w:r w:rsidRPr="00B14D9E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B14D9E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B14D9E" w:rsidDel="0042388F">
          <w:rPr>
            <w:rFonts w:ascii="Courier New" w:hAnsi="Courier New" w:cs="Courier New"/>
            <w:color w:val="000080"/>
            <w:sz w:val="20"/>
            <w:lang w:val="en-US"/>
          </w:rPr>
          <w:delText>&lt;/for&gt;</w:delText>
        </w:r>
      </w:del>
    </w:p>
    <w:p w14:paraId="2E28BD09" w14:textId="77777777" w:rsidR="006B72ED" w:rsidRPr="00B14D9E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72" w:author="ZaharovR" w:date="2016-11-08T10:56:00Z"/>
          <w:rFonts w:ascii="Courier New" w:hAnsi="Courier New" w:cs="Courier New"/>
          <w:sz w:val="20"/>
          <w:lang w:val="en-US"/>
        </w:rPr>
      </w:pPr>
      <w:del w:id="373" w:author="ZaharovR" w:date="2016-11-08T10:56:00Z">
        <w:r w:rsidRPr="00B14D9E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B14D9E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</w:del>
    </w:p>
    <w:p w14:paraId="6BE8C601" w14:textId="77777777" w:rsidR="006B72ED" w:rsidRPr="00B14D9E" w:rsidDel="0042388F" w:rsidRDefault="006B72ED" w:rsidP="006B72ED">
      <w:pPr>
        <w:widowControl/>
        <w:autoSpaceDE w:val="0"/>
        <w:autoSpaceDN w:val="0"/>
        <w:adjustRightInd w:val="0"/>
        <w:spacing w:line="240" w:lineRule="auto"/>
        <w:ind w:firstLine="0"/>
        <w:rPr>
          <w:del w:id="374" w:author="ZaharovR" w:date="2016-11-08T10:56:00Z"/>
          <w:rFonts w:ascii="Courier New" w:hAnsi="Courier New" w:cs="Courier New"/>
          <w:sz w:val="20"/>
          <w:lang w:val="en-US"/>
        </w:rPr>
      </w:pPr>
      <w:del w:id="375" w:author="ZaharovR" w:date="2016-11-08T10:56:00Z">
        <w:r w:rsidRPr="00B14D9E" w:rsidDel="0042388F">
          <w:rPr>
            <w:rFonts w:ascii="Courier New" w:hAnsi="Courier New" w:cs="Courier New"/>
            <w:color w:val="000000"/>
            <w:sz w:val="20"/>
            <w:lang w:val="en-US"/>
          </w:rPr>
          <w:tab/>
        </w:r>
        <w:r w:rsidRPr="00B14D9E" w:rsidDel="0042388F">
          <w:rPr>
            <w:rFonts w:ascii="Courier New" w:hAnsi="Courier New" w:cs="Courier New"/>
            <w:color w:val="000080"/>
            <w:sz w:val="20"/>
            <w:lang w:val="en-US"/>
          </w:rPr>
          <w:delText>&lt;/target&gt;</w:delText>
        </w:r>
      </w:del>
    </w:p>
    <w:p w14:paraId="5C00F5FE" w14:textId="77777777" w:rsidR="007651A7" w:rsidRPr="00B14D9E" w:rsidRDefault="007651A7" w:rsidP="006B72ED">
      <w:pPr>
        <w:rPr>
          <w:lang w:val="en-US"/>
        </w:rPr>
      </w:pPr>
    </w:p>
    <w:p w14:paraId="2BEA0530" w14:textId="77777777" w:rsidR="00553018" w:rsidRPr="006B72ED" w:rsidRDefault="007651A7" w:rsidP="006B72ED">
      <w:r>
        <w:t>Группа</w:t>
      </w:r>
      <w:r w:rsidR="001F2090" w:rsidRPr="00502E3C">
        <w:t xml:space="preserve"> </w:t>
      </w:r>
      <w:r>
        <w:t>тегов</w:t>
      </w:r>
      <w:r w:rsidR="001F2090" w:rsidRPr="00502E3C">
        <w:t xml:space="preserve"> </w:t>
      </w:r>
      <w:r w:rsidR="001F2090" w:rsidRPr="00502E3C">
        <w:rPr>
          <w:i/>
        </w:rPr>
        <w:t>&lt;</w:t>
      </w:r>
      <w:r w:rsidRPr="007651A7">
        <w:rPr>
          <w:i/>
          <w:lang w:val="en-US"/>
        </w:rPr>
        <w:t>sysproperty</w:t>
      </w:r>
      <w:r w:rsidR="001F2090" w:rsidRPr="00502E3C">
        <w:rPr>
          <w:i/>
        </w:rPr>
        <w:t xml:space="preserve">&gt; </w:t>
      </w:r>
      <w:r w:rsidRPr="007651A7">
        <w:t>исполь</w:t>
      </w:r>
      <w:r>
        <w:t>зуется</w:t>
      </w:r>
      <w:r w:rsidR="001F2090" w:rsidRPr="00502E3C">
        <w:t xml:space="preserve"> </w:t>
      </w:r>
      <w:r>
        <w:t>для</w:t>
      </w:r>
      <w:r w:rsidR="001F2090" w:rsidRPr="00502E3C">
        <w:t xml:space="preserve"> </w:t>
      </w:r>
      <w:r>
        <w:t>определения</w:t>
      </w:r>
      <w:r w:rsidR="001F2090" w:rsidRPr="00502E3C">
        <w:t xml:space="preserve"> </w:t>
      </w:r>
      <w:r>
        <w:t>внешних</w:t>
      </w:r>
      <w:r w:rsidR="001F2090" w:rsidRPr="00502E3C">
        <w:t xml:space="preserve"> </w:t>
      </w:r>
      <w:r>
        <w:t>переменных</w:t>
      </w:r>
      <w:r w:rsidR="001F2090" w:rsidRPr="00502E3C">
        <w:t xml:space="preserve">, </w:t>
      </w:r>
      <w:r>
        <w:t>передаваемых</w:t>
      </w:r>
      <w:r w:rsidR="001F2090" w:rsidRPr="00502E3C">
        <w:t xml:space="preserve"> </w:t>
      </w:r>
      <w:r>
        <w:t>в</w:t>
      </w:r>
      <w:r w:rsidR="001F2090" w:rsidRPr="00502E3C">
        <w:t xml:space="preserve"> </w:t>
      </w:r>
      <w:r w:rsidR="00BE37B5">
        <w:rPr>
          <w:lang w:val="en-US"/>
        </w:rPr>
        <w:t>test</w:t>
      </w:r>
      <w:r w:rsidR="001F2090" w:rsidRPr="00502E3C">
        <w:t>-</w:t>
      </w:r>
      <w:r w:rsidR="00BE37B5">
        <w:rPr>
          <w:lang w:val="en-US"/>
        </w:rPr>
        <w:t>s</w:t>
      </w:r>
      <w:r>
        <w:rPr>
          <w:lang w:val="en-US"/>
        </w:rPr>
        <w:t>uite</w:t>
      </w:r>
      <w:r w:rsidR="001F2090" w:rsidRPr="00502E3C">
        <w:t xml:space="preserve"> (</w:t>
      </w:r>
      <w:r>
        <w:t>см</w:t>
      </w:r>
      <w:r w:rsidR="001F2090" w:rsidRPr="00502E3C">
        <w:t xml:space="preserve">. </w:t>
      </w:r>
      <w:r>
        <w:t>соответствующую</w:t>
      </w:r>
      <w:r w:rsidR="001F2090" w:rsidRPr="00502E3C">
        <w:t xml:space="preserve"> </w:t>
      </w:r>
      <w:r>
        <w:t>группу</w:t>
      </w:r>
      <w:r w:rsidR="001F2090" w:rsidRPr="00502E3C">
        <w:t xml:space="preserve"> </w:t>
      </w:r>
      <w:r>
        <w:t>тегов</w:t>
      </w:r>
      <w:r w:rsidR="001F2090" w:rsidRPr="00502E3C">
        <w:t xml:space="preserve"> </w:t>
      </w:r>
      <w:r w:rsidR="001F2090" w:rsidRPr="00502E3C">
        <w:rPr>
          <w:i/>
        </w:rPr>
        <w:t>&lt;</w:t>
      </w:r>
      <w:r w:rsidRPr="007651A7">
        <w:rPr>
          <w:i/>
          <w:lang w:val="en-US"/>
        </w:rPr>
        <w:t>parameter</w:t>
      </w:r>
      <w:r w:rsidR="001F2090" w:rsidRPr="00502E3C">
        <w:rPr>
          <w:i/>
        </w:rPr>
        <w:t>&gt;</w:t>
      </w:r>
      <w:r w:rsidR="001F2090" w:rsidRPr="00502E3C">
        <w:t xml:space="preserve"> </w:t>
      </w:r>
      <w:r>
        <w:t>в</w:t>
      </w:r>
      <w:r w:rsidR="001F2090" w:rsidRPr="00502E3C">
        <w:t xml:space="preserve"> </w:t>
      </w:r>
      <w:r>
        <w:t>описателе</w:t>
      </w:r>
      <w:r w:rsidR="001F2090" w:rsidRPr="00502E3C">
        <w:t xml:space="preserve"> </w:t>
      </w:r>
      <w:r w:rsidR="00BE37B5">
        <w:rPr>
          <w:lang w:val="en-US"/>
        </w:rPr>
        <w:t>test</w:t>
      </w:r>
      <w:r w:rsidR="001F2090" w:rsidRPr="00502E3C">
        <w:t>-</w:t>
      </w:r>
      <w:r w:rsidR="00BE37B5">
        <w:rPr>
          <w:lang w:val="en-US"/>
        </w:rPr>
        <w:t>suite</w:t>
      </w:r>
      <w:r w:rsidR="001F2090" w:rsidRPr="00502E3C">
        <w:t xml:space="preserve">: </w:t>
      </w:r>
      <w:r w:rsidR="001F2090">
        <w:fldChar w:fldCharType="begin"/>
      </w:r>
      <w:r w:rsidR="001F2090" w:rsidRPr="00502E3C">
        <w:instrText xml:space="preserve"> </w:instrText>
      </w:r>
      <w:r w:rsidR="000D7AD4" w:rsidRPr="00B14D9E">
        <w:rPr>
          <w:lang w:val="en-US"/>
        </w:rPr>
        <w:instrText>REF</w:instrText>
      </w:r>
      <w:r w:rsidR="001F2090" w:rsidRPr="00502E3C">
        <w:instrText xml:space="preserve"> _</w:instrText>
      </w:r>
      <w:r w:rsidR="000D7AD4" w:rsidRPr="00B14D9E">
        <w:rPr>
          <w:lang w:val="en-US"/>
        </w:rPr>
        <w:instrText>Ref</w:instrText>
      </w:r>
      <w:r w:rsidR="001F2090" w:rsidRPr="00502E3C">
        <w:instrText>450327639 \</w:instrText>
      </w:r>
      <w:r w:rsidR="000D7AD4" w:rsidRPr="00B14D9E">
        <w:rPr>
          <w:lang w:val="en-US"/>
        </w:rPr>
        <w:instrText>r</w:instrText>
      </w:r>
      <w:r w:rsidR="001F2090" w:rsidRPr="00502E3C">
        <w:instrText xml:space="preserve"> \</w:instrText>
      </w:r>
      <w:r w:rsidR="000D7AD4" w:rsidRPr="00B14D9E">
        <w:rPr>
          <w:lang w:val="en-US"/>
        </w:rPr>
        <w:instrText>h</w:instrText>
      </w:r>
      <w:r w:rsidR="001F2090" w:rsidRPr="00502E3C">
        <w:instrText xml:space="preserve"> </w:instrText>
      </w:r>
      <w:r w:rsidR="001F2090">
        <w:fldChar w:fldCharType="separate"/>
      </w:r>
      <w:r w:rsidR="001F2090" w:rsidRPr="00502E3C">
        <w:t>2.4.2</w:t>
      </w:r>
      <w:r w:rsidR="001F2090">
        <w:fldChar w:fldCharType="end"/>
      </w:r>
      <w:r w:rsidR="001F2090" w:rsidRPr="00502E3C">
        <w:t xml:space="preserve">). </w:t>
      </w:r>
      <w:r w:rsidR="00553018">
        <w:t>З</w:t>
      </w:r>
      <w:r w:rsidR="000D7AD4">
        <w:t>начения этих переменных задаются в файл</w:t>
      </w:r>
      <w:r w:rsidR="00BE37B5">
        <w:t>е</w:t>
      </w:r>
      <w:r w:rsidR="000D7AD4">
        <w:t xml:space="preserve"> свойств </w:t>
      </w:r>
      <w:r w:rsidR="000D7AD4">
        <w:rPr>
          <w:lang w:val="en-US"/>
        </w:rPr>
        <w:t>ant</w:t>
      </w:r>
      <w:r w:rsidR="00BE37B5">
        <w:t xml:space="preserve"> </w:t>
      </w:r>
      <w:r w:rsidR="00BE37B5" w:rsidRPr="00BE74AB">
        <w:rPr>
          <w:i/>
          <w:lang w:val="en-US"/>
        </w:rPr>
        <w:t>test</w:t>
      </w:r>
      <w:r w:rsidR="00BE37B5" w:rsidRPr="00BE74AB">
        <w:rPr>
          <w:i/>
        </w:rPr>
        <w:t>.</w:t>
      </w:r>
      <w:r w:rsidR="00BE37B5" w:rsidRPr="00BE74AB">
        <w:rPr>
          <w:i/>
          <w:lang w:val="en-US"/>
        </w:rPr>
        <w:t>properties</w:t>
      </w:r>
      <w:r w:rsidR="000D7AD4" w:rsidRPr="000D7AD4">
        <w:t xml:space="preserve">, </w:t>
      </w:r>
      <w:r w:rsidR="00BE37B5">
        <w:t>доступном</w:t>
      </w:r>
      <w:r w:rsidR="000D7AD4">
        <w:t xml:space="preserve"> из </w:t>
      </w:r>
      <w:r w:rsidR="000D7AD4" w:rsidRPr="00553018">
        <w:rPr>
          <w:i/>
          <w:lang w:val="en-US"/>
        </w:rPr>
        <w:t>build</w:t>
      </w:r>
      <w:r w:rsidR="000D7AD4" w:rsidRPr="00553018">
        <w:rPr>
          <w:i/>
        </w:rPr>
        <w:t>.</w:t>
      </w:r>
      <w:r w:rsidR="000D7AD4" w:rsidRPr="00553018">
        <w:rPr>
          <w:i/>
          <w:lang w:val="en-US"/>
        </w:rPr>
        <w:t>xml</w:t>
      </w:r>
      <w:r w:rsidR="006B72ED">
        <w:t xml:space="preserve"> (см.</w:t>
      </w:r>
      <w:hyperlink w:anchor="_Настройка_параметров_запуска" w:history="1">
        <w:r w:rsidR="006B72ED" w:rsidRPr="006B72ED">
          <w:rPr>
            <w:rStyle w:val="af0"/>
          </w:rPr>
          <w:t>Настройка параметров запуска тестов в файле test.properties</w:t>
        </w:r>
      </w:hyperlink>
      <w:r w:rsidR="006B72ED">
        <w:t>).</w:t>
      </w:r>
    </w:p>
    <w:p w14:paraId="4BD5DC34" w14:textId="77777777" w:rsidR="000D7AD4" w:rsidRPr="000D7AD4" w:rsidRDefault="000D7AD4" w:rsidP="00A5343C"/>
    <w:p w14:paraId="666D8198" w14:textId="77777777" w:rsidR="00553018" w:rsidRDefault="00553018" w:rsidP="0066790A">
      <w:pPr>
        <w:ind w:firstLine="0"/>
      </w:pPr>
    </w:p>
    <w:p w14:paraId="121181BB" w14:textId="77777777" w:rsidR="00D34F85" w:rsidRDefault="00D34F85" w:rsidP="00A5343C">
      <w:pPr>
        <w:pStyle w:val="1"/>
      </w:pPr>
      <w:bookmarkStart w:id="376" w:name="autoTestJepRiaTestReport"/>
      <w:bookmarkStart w:id="377" w:name="_Toc455650220"/>
      <w:r>
        <w:lastRenderedPageBreak/>
        <w:t>Тестовые отчёты</w:t>
      </w:r>
      <w:bookmarkEnd w:id="376"/>
      <w:bookmarkEnd w:id="377"/>
    </w:p>
    <w:p w14:paraId="44AAB0C9" w14:textId="77777777" w:rsidR="00AE28FD" w:rsidRDefault="00AE28FD" w:rsidP="00A5343C"/>
    <w:p w14:paraId="634CDE4B" w14:textId="77777777" w:rsidR="007A1BC0" w:rsidRPr="00B03B6D" w:rsidRDefault="00D34F85" w:rsidP="00A5343C">
      <w:r>
        <w:t xml:space="preserve">Отчёт о результатах прохождения последнего запуска тестов находится в директории приложения </w:t>
      </w:r>
      <w:r>
        <w:rPr>
          <w:i/>
          <w:iCs/>
        </w:rPr>
        <w:t>App/test-output</w:t>
      </w:r>
      <w:r>
        <w:t xml:space="preserve"> и доступен по ссылке </w:t>
      </w:r>
      <w:hyperlink r:id="rId11" w:history="1">
        <w:r>
          <w:rPr>
            <w:rStyle w:val="af0"/>
          </w:rPr>
          <w:t>Отчёт о прохождении тестов</w:t>
        </w:r>
      </w:hyperlink>
      <w:r>
        <w:t xml:space="preserve"> </w:t>
      </w:r>
      <w:r>
        <w:br/>
      </w:r>
    </w:p>
    <w:p w14:paraId="16F8C3D5" w14:textId="77777777" w:rsidR="00DB1473" w:rsidRDefault="00DB1473" w:rsidP="00DB1473">
      <w:pPr>
        <w:pStyle w:val="1"/>
      </w:pPr>
      <w:bookmarkStart w:id="378" w:name="_Toc455650221"/>
      <w:r>
        <w:t>Расширенное конфигурирование тестов</w:t>
      </w:r>
      <w:bookmarkEnd w:id="378"/>
    </w:p>
    <w:p w14:paraId="607D7B06" w14:textId="77777777" w:rsidR="00DB1473" w:rsidRDefault="00DB1473" w:rsidP="008509BB">
      <w:pPr>
        <w:pStyle w:val="2"/>
      </w:pPr>
      <w:bookmarkStart w:id="379" w:name="_Toc455650222"/>
      <w:r>
        <w:t xml:space="preserve">Добавление нового параметра в </w:t>
      </w:r>
      <w:r>
        <w:rPr>
          <w:lang w:val="en-US"/>
        </w:rPr>
        <w:t>test</w:t>
      </w:r>
      <w:r w:rsidRPr="00DB1473">
        <w:t>.</w:t>
      </w:r>
      <w:r>
        <w:rPr>
          <w:lang w:val="en-US"/>
        </w:rPr>
        <w:t>properties</w:t>
      </w:r>
      <w:r w:rsidRPr="00DB1473">
        <w:t xml:space="preserve"> </w:t>
      </w:r>
      <w:r>
        <w:t>для его использования при тестировании</w:t>
      </w:r>
      <w:bookmarkEnd w:id="379"/>
    </w:p>
    <w:p w14:paraId="48E57B4F" w14:textId="77777777" w:rsidR="00B81309" w:rsidRDefault="00DB1473" w:rsidP="00DB1473">
      <w:r>
        <w:t xml:space="preserve">Для добавления нового параметра </w:t>
      </w:r>
      <w:r w:rsidR="003A2120" w:rsidRPr="003A2120">
        <w:t>(</w:t>
      </w:r>
      <w:r w:rsidR="003A2120">
        <w:t xml:space="preserve">например, с именем </w:t>
      </w:r>
      <w:r w:rsidR="003A2120" w:rsidRPr="007E63DB">
        <w:rPr>
          <w:rFonts w:ascii="Courier New" w:hAnsi="Courier New" w:cs="Courier New"/>
          <w:lang w:val="en-US"/>
        </w:rPr>
        <w:t>newVar</w:t>
      </w:r>
      <w:r w:rsidR="003A2120" w:rsidRPr="003A2120">
        <w:t xml:space="preserve">) </w:t>
      </w:r>
      <w:r>
        <w:t xml:space="preserve">в </w:t>
      </w:r>
      <w:r w:rsidRPr="00957688">
        <w:rPr>
          <w:rFonts w:ascii="Courier New" w:hAnsi="Courier New" w:cs="Courier New"/>
          <w:lang w:val="en-US"/>
        </w:rPr>
        <w:t>test</w:t>
      </w:r>
      <w:r w:rsidRPr="00957688">
        <w:rPr>
          <w:rFonts w:ascii="Courier New" w:hAnsi="Courier New" w:cs="Courier New"/>
        </w:rPr>
        <w:t>.</w:t>
      </w:r>
      <w:r w:rsidRPr="00957688">
        <w:rPr>
          <w:rFonts w:ascii="Courier New" w:hAnsi="Courier New" w:cs="Courier New"/>
          <w:lang w:val="en-US"/>
        </w:rPr>
        <w:t>properties</w:t>
      </w:r>
      <w:r w:rsidRPr="00DB1473">
        <w:t xml:space="preserve"> </w:t>
      </w:r>
      <w:r>
        <w:t xml:space="preserve">необходимо </w:t>
      </w:r>
      <w:r w:rsidR="0052264A">
        <w:t>определить его в следующих местах кода</w:t>
      </w:r>
      <w:r w:rsidR="00B81309">
        <w:rPr>
          <w:rStyle w:val="ad"/>
        </w:rPr>
        <w:footnoteReference w:id="1"/>
      </w:r>
      <w:r w:rsidR="00B81309">
        <w:t>:</w:t>
      </w:r>
    </w:p>
    <w:p w14:paraId="26B84F48" w14:textId="77777777" w:rsidR="00DB1473" w:rsidRPr="00B81309" w:rsidRDefault="0052264A" w:rsidP="00DB1473">
      <w:pPr>
        <w:pStyle w:val="afb"/>
        <w:numPr>
          <w:ilvl w:val="0"/>
          <w:numId w:val="29"/>
        </w:numPr>
        <w:rPr>
          <w:lang w:val="en-US"/>
        </w:rPr>
      </w:pPr>
      <w:r>
        <w:t>Н</w:t>
      </w:r>
      <w:r w:rsidR="00DB1473">
        <w:t>епосредственно</w:t>
      </w:r>
      <w:r w:rsidR="00DB1473" w:rsidRPr="00B81309">
        <w:rPr>
          <w:lang w:val="en-US"/>
        </w:rPr>
        <w:t xml:space="preserve"> </w:t>
      </w:r>
      <w:r w:rsidR="00DB1473">
        <w:t>в</w:t>
      </w:r>
      <w:r w:rsidR="00DB1473" w:rsidRPr="00B81309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test</w:t>
      </w:r>
      <w:r w:rsidR="00DB1473" w:rsidRPr="00B81309">
        <w:rPr>
          <w:rFonts w:ascii="Courier New" w:hAnsi="Courier New" w:cs="Courier New"/>
          <w:lang w:val="en-US"/>
        </w:rPr>
        <w:t>.</w:t>
      </w:r>
      <w:r w:rsidR="00DB1473" w:rsidRPr="007E63DB">
        <w:rPr>
          <w:rFonts w:ascii="Courier New" w:hAnsi="Courier New" w:cs="Courier New"/>
          <w:lang w:val="en-US"/>
        </w:rPr>
        <w:t>properties</w:t>
      </w:r>
      <w:r w:rsidR="00DB1473" w:rsidRPr="00B81309">
        <w:rPr>
          <w:lang w:val="en-US"/>
        </w:rPr>
        <w:br/>
      </w:r>
      <w:r w:rsidR="00621A69" w:rsidRPr="00B81309">
        <w:rPr>
          <w:rFonts w:ascii="Courier New" w:hAnsi="Courier New" w:cs="Courier New"/>
          <w:color w:val="000000"/>
          <w:sz w:val="20"/>
          <w:lang w:val="en-US"/>
        </w:rPr>
        <w:br/>
      </w:r>
      <w:r w:rsidR="00DB1473">
        <w:rPr>
          <w:rFonts w:ascii="Courier New" w:hAnsi="Courier New" w:cs="Courier New"/>
          <w:color w:val="000000"/>
          <w:sz w:val="20"/>
          <w:lang w:val="en-US"/>
        </w:rPr>
        <w:t>newVar</w:t>
      </w:r>
      <w:r w:rsidR="00DB1473" w:rsidRPr="00B81309">
        <w:rPr>
          <w:rFonts w:ascii="Courier New" w:hAnsi="Courier New" w:cs="Courier New"/>
          <w:color w:val="000000"/>
          <w:sz w:val="20"/>
          <w:lang w:val="en-US"/>
        </w:rPr>
        <w:t>0=</w:t>
      </w:r>
      <w:r w:rsidR="00DB1473">
        <w:rPr>
          <w:rFonts w:ascii="Courier New" w:hAnsi="Courier New" w:cs="Courier New"/>
          <w:color w:val="2A00FF"/>
          <w:sz w:val="20"/>
          <w:lang w:val="en-US"/>
        </w:rPr>
        <w:t>Its</w:t>
      </w:r>
      <w:r w:rsidR="00DB1473" w:rsidRPr="00B81309">
        <w:rPr>
          <w:rFonts w:ascii="Courier New" w:hAnsi="Courier New" w:cs="Courier New"/>
          <w:color w:val="2A00FF"/>
          <w:sz w:val="20"/>
          <w:lang w:val="en-US"/>
        </w:rPr>
        <w:t xml:space="preserve"> </w:t>
      </w:r>
      <w:r w:rsidR="00DB1473">
        <w:rPr>
          <w:rFonts w:ascii="Courier New" w:hAnsi="Courier New" w:cs="Courier New"/>
          <w:color w:val="2A00FF"/>
          <w:sz w:val="20"/>
          <w:lang w:val="en-US"/>
        </w:rPr>
        <w:t>Value</w:t>
      </w:r>
      <w:r w:rsidR="00621A69" w:rsidRPr="00B81309">
        <w:rPr>
          <w:rFonts w:ascii="Courier New" w:hAnsi="Courier New" w:cs="Courier New"/>
          <w:color w:val="2A00FF"/>
          <w:sz w:val="20"/>
          <w:lang w:val="en-US"/>
        </w:rPr>
        <w:br/>
      </w:r>
    </w:p>
    <w:p w14:paraId="07C63EDF" w14:textId="77777777" w:rsidR="00E75091" w:rsidRPr="00B03B6D" w:rsidRDefault="0052264A" w:rsidP="00E75091">
      <w:pPr>
        <w:pStyle w:val="afb"/>
        <w:numPr>
          <w:ilvl w:val="0"/>
          <w:numId w:val="29"/>
        </w:numPr>
        <w:rPr>
          <w:lang w:val="en-US"/>
        </w:rPr>
      </w:pPr>
      <w:r>
        <w:t>В</w:t>
      </w:r>
      <w:r w:rsidR="00DB1473" w:rsidRPr="00B03B6D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build</w:t>
      </w:r>
      <w:r w:rsidR="00DB1473" w:rsidRPr="00B03B6D">
        <w:rPr>
          <w:rFonts w:ascii="Courier New" w:hAnsi="Courier New" w:cs="Courier New"/>
          <w:lang w:val="en-US"/>
        </w:rPr>
        <w:t>.</w:t>
      </w:r>
      <w:r w:rsidR="00DB1473" w:rsidRPr="007E63DB">
        <w:rPr>
          <w:rFonts w:ascii="Courier New" w:hAnsi="Courier New" w:cs="Courier New"/>
          <w:lang w:val="en-US"/>
        </w:rPr>
        <w:t>xml</w:t>
      </w:r>
      <w:r w:rsidRPr="00B03B6D">
        <w:rPr>
          <w:lang w:val="en-US"/>
        </w:rPr>
        <w:t>,</w:t>
      </w:r>
      <w:r w:rsidR="00DB1473" w:rsidRPr="00B03B6D">
        <w:rPr>
          <w:lang w:val="en-US"/>
        </w:rPr>
        <w:t xml:space="preserve"> </w:t>
      </w:r>
      <w:r w:rsidR="00DB1473">
        <w:t>в</w:t>
      </w:r>
      <w:r w:rsidR="00DB1473" w:rsidRPr="00B03B6D">
        <w:rPr>
          <w:lang w:val="en-US"/>
        </w:rPr>
        <w:t xml:space="preserve"> </w:t>
      </w:r>
      <w:r w:rsidR="00DB1473">
        <w:t>цел</w:t>
      </w:r>
      <w:r w:rsidR="007E63DB">
        <w:t>и</w:t>
      </w:r>
      <w:r w:rsidR="00DB1473" w:rsidRPr="00B03B6D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test</w:t>
      </w:r>
      <w:r w:rsidR="00DB1473" w:rsidRPr="00B03B6D">
        <w:rPr>
          <w:rFonts w:ascii="Courier New" w:hAnsi="Courier New" w:cs="Courier New"/>
          <w:lang w:val="en-US"/>
        </w:rPr>
        <w:t>-</w:t>
      </w:r>
      <w:r w:rsidR="00DB1473" w:rsidRPr="007E63DB">
        <w:rPr>
          <w:rFonts w:ascii="Courier New" w:hAnsi="Courier New" w:cs="Courier New"/>
          <w:lang w:val="en-US"/>
        </w:rPr>
        <w:t>by</w:t>
      </w:r>
      <w:r w:rsidR="00DB1473" w:rsidRPr="00B03B6D">
        <w:rPr>
          <w:rFonts w:ascii="Courier New" w:hAnsi="Courier New" w:cs="Courier New"/>
          <w:lang w:val="en-US"/>
        </w:rPr>
        <w:t>-</w:t>
      </w:r>
      <w:r w:rsidR="00DB1473" w:rsidRPr="007E63DB">
        <w:rPr>
          <w:rFonts w:ascii="Courier New" w:hAnsi="Courier New" w:cs="Courier New"/>
          <w:lang w:val="en-US"/>
        </w:rPr>
        <w:t>selenium</w:t>
      </w:r>
      <w:r w:rsidR="00DB1473" w:rsidRPr="00B03B6D">
        <w:rPr>
          <w:lang w:val="en-US"/>
        </w:rPr>
        <w:t xml:space="preserve"> </w:t>
      </w:r>
      <w:r w:rsidR="00DB1473">
        <w:t>в</w:t>
      </w:r>
      <w:r w:rsidR="00DB1473" w:rsidRPr="00B03B6D">
        <w:rPr>
          <w:lang w:val="en-US"/>
        </w:rPr>
        <w:t xml:space="preserve"> </w:t>
      </w:r>
      <w:r w:rsidR="00DB1473">
        <w:t>раздел</w:t>
      </w:r>
      <w:r w:rsidR="00DB1473" w:rsidRPr="00B03B6D">
        <w:rPr>
          <w:lang w:val="en-US"/>
        </w:rPr>
        <w:t xml:space="preserve"> </w:t>
      </w:r>
      <w:r w:rsidR="00DB1473">
        <w:t>объявления</w:t>
      </w:r>
      <w:r w:rsidR="00DB1473" w:rsidRPr="00B03B6D">
        <w:rPr>
          <w:lang w:val="en-US"/>
        </w:rPr>
        <w:t xml:space="preserve"> </w:t>
      </w:r>
      <w:r w:rsidR="00DB1473" w:rsidRPr="007E63DB">
        <w:rPr>
          <w:rFonts w:ascii="Courier New" w:hAnsi="Courier New" w:cs="Courier New"/>
          <w:lang w:val="en-US"/>
        </w:rPr>
        <w:t>sysproperty</w:t>
      </w:r>
      <w:r w:rsidR="00621A69" w:rsidRPr="00B03B6D">
        <w:rPr>
          <w:lang w:val="en-US"/>
        </w:rPr>
        <w:br/>
      </w:r>
      <w:r w:rsidR="00DB1473" w:rsidRPr="00B03B6D">
        <w:rPr>
          <w:lang w:val="en-US"/>
        </w:rPr>
        <w:br/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&lt;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sysproperty</w:t>
      </w:r>
      <w:r w:rsidR="00DB1473" w:rsidRPr="00B03B6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key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=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"</w:t>
      </w:r>
      <w:r w:rsidR="00DB1473">
        <w:rPr>
          <w:rFonts w:ascii="Courier New" w:hAnsi="Courier New" w:cs="Courier New"/>
          <w:color w:val="008000"/>
          <w:sz w:val="20"/>
          <w:lang w:val="en-US"/>
        </w:rPr>
        <w:t>newVar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1"</w:t>
      </w:r>
      <w:r w:rsidR="00DB1473" w:rsidRPr="00B03B6D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="00DB1473" w:rsidRPr="0052264A">
        <w:rPr>
          <w:rFonts w:ascii="Courier New" w:hAnsi="Courier New" w:cs="Courier New"/>
          <w:color w:val="000080"/>
          <w:sz w:val="20"/>
          <w:lang w:val="en-US"/>
        </w:rPr>
        <w:t>value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=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"${</w:t>
      </w:r>
      <w:r w:rsidR="00DB1473">
        <w:rPr>
          <w:rFonts w:ascii="Courier New" w:hAnsi="Courier New" w:cs="Courier New"/>
          <w:color w:val="008000"/>
          <w:sz w:val="20"/>
          <w:lang w:val="en-US"/>
        </w:rPr>
        <w:t>newVar</w:t>
      </w:r>
      <w:r w:rsidR="00DB1473" w:rsidRPr="00B03B6D">
        <w:rPr>
          <w:rFonts w:ascii="Courier New" w:hAnsi="Courier New" w:cs="Courier New"/>
          <w:color w:val="008000"/>
          <w:sz w:val="20"/>
          <w:lang w:val="en-US"/>
        </w:rPr>
        <w:t>0}"</w:t>
      </w:r>
      <w:r w:rsidR="00DB1473" w:rsidRPr="00B03B6D">
        <w:rPr>
          <w:rFonts w:ascii="Courier New" w:hAnsi="Courier New" w:cs="Courier New"/>
          <w:color w:val="000080"/>
          <w:sz w:val="20"/>
          <w:lang w:val="en-US"/>
        </w:rPr>
        <w:t>/&gt;</w:t>
      </w:r>
      <w:r w:rsidR="00621A69" w:rsidRPr="00B03B6D">
        <w:rPr>
          <w:rFonts w:ascii="Courier New" w:hAnsi="Courier New" w:cs="Courier New"/>
          <w:color w:val="000080"/>
          <w:sz w:val="20"/>
          <w:lang w:val="en-US"/>
        </w:rPr>
        <w:br/>
      </w:r>
    </w:p>
    <w:p w14:paraId="5B66AFF3" w14:textId="77777777" w:rsidR="00621A69" w:rsidRPr="00621A69" w:rsidRDefault="0052264A" w:rsidP="00621A69">
      <w:pPr>
        <w:pStyle w:val="afb"/>
        <w:numPr>
          <w:ilvl w:val="0"/>
          <w:numId w:val="29"/>
        </w:numPr>
      </w:pPr>
      <w:r>
        <w:t>В</w:t>
      </w:r>
      <w:r w:rsidR="00E75091" w:rsidRPr="009451E1">
        <w:t xml:space="preserve"> </w:t>
      </w:r>
      <w:r w:rsidR="00E75091" w:rsidRPr="007E63DB">
        <w:rPr>
          <w:rFonts w:ascii="Courier New" w:hAnsi="Courier New" w:cs="Courier New"/>
          <w:lang w:val="en-US"/>
        </w:rPr>
        <w:t>ModuleName</w:t>
      </w:r>
      <w:r w:rsidR="009451E1" w:rsidRPr="007E63DB">
        <w:rPr>
          <w:rFonts w:ascii="Courier New" w:hAnsi="Courier New" w:cs="Courier New"/>
          <w:lang w:val="en-US"/>
        </w:rPr>
        <w:t>AutoTest</w:t>
      </w:r>
      <w:r w:rsidR="009451E1" w:rsidRPr="007E63DB">
        <w:rPr>
          <w:rFonts w:ascii="Courier New" w:hAnsi="Courier New" w:cs="Courier New"/>
        </w:rPr>
        <w:t>.</w:t>
      </w:r>
      <w:r w:rsidR="009451E1" w:rsidRPr="007E63DB">
        <w:rPr>
          <w:rFonts w:ascii="Courier New" w:hAnsi="Courier New" w:cs="Courier New"/>
          <w:lang w:val="en-US"/>
        </w:rPr>
        <w:t>xml</w:t>
      </w:r>
      <w:r>
        <w:t>,</w:t>
      </w:r>
      <w:r w:rsidR="00E75091" w:rsidRPr="009451E1">
        <w:t xml:space="preserve"> </w:t>
      </w:r>
      <w:r w:rsidR="00E75091">
        <w:t>в</w:t>
      </w:r>
      <w:r w:rsidR="00E75091" w:rsidRPr="009451E1">
        <w:t xml:space="preserve"> </w:t>
      </w:r>
      <w:r w:rsidR="00E75091">
        <w:t>раздел</w:t>
      </w:r>
      <w:r w:rsidR="00E75091" w:rsidRPr="009451E1">
        <w:t xml:space="preserve"> </w:t>
      </w:r>
      <w:r w:rsidR="009451E1">
        <w:t>определения параметров теста</w:t>
      </w:r>
      <w:r w:rsidR="00621A69">
        <w:br/>
      </w:r>
      <w:r w:rsidR="00E75091" w:rsidRPr="009451E1">
        <w:br/>
      </w:r>
      <w:r w:rsidR="00E75091" w:rsidRPr="009451E1">
        <w:rPr>
          <w:rFonts w:ascii="Courier New" w:hAnsi="Courier New" w:cs="Courier New"/>
          <w:color w:val="008080"/>
          <w:sz w:val="20"/>
        </w:rPr>
        <w:t>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suite</w:t>
      </w:r>
      <w:r w:rsidR="00E75091" w:rsidRPr="009451E1">
        <w:rPr>
          <w:rFonts w:ascii="Courier New" w:hAnsi="Courier New" w:cs="Courier New"/>
          <w:color w:val="3F7F7F"/>
          <w:sz w:val="20"/>
        </w:rPr>
        <w:t>...&gt;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test</w:t>
      </w:r>
      <w:r w:rsidR="00E75091" w:rsidRPr="009451E1">
        <w:rPr>
          <w:rFonts w:ascii="Courier New" w:hAnsi="Courier New" w:cs="Courier New"/>
          <w:color w:val="3F7F7F"/>
          <w:sz w:val="20"/>
        </w:rPr>
        <w:t>...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    &lt;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parameter</w:t>
      </w:r>
      <w:r w:rsidR="00E75091" w:rsidRPr="009451E1">
        <w:rPr>
          <w:rFonts w:ascii="Courier New" w:hAnsi="Courier New" w:cs="Courier New"/>
          <w:sz w:val="20"/>
        </w:rPr>
        <w:t xml:space="preserve"> </w:t>
      </w:r>
      <w:r w:rsidR="00E75091" w:rsidRPr="00E75091">
        <w:rPr>
          <w:rFonts w:ascii="Courier New" w:hAnsi="Courier New" w:cs="Courier New"/>
          <w:color w:val="7F007F"/>
          <w:sz w:val="20"/>
          <w:lang w:val="en-US"/>
        </w:rPr>
        <w:t>name</w:t>
      </w:r>
      <w:r w:rsidR="00E75091" w:rsidRPr="009451E1">
        <w:rPr>
          <w:rFonts w:ascii="Courier New" w:hAnsi="Courier New" w:cs="Courier New"/>
          <w:color w:val="000000"/>
          <w:sz w:val="20"/>
        </w:rPr>
        <w:t>=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"</w:t>
      </w:r>
      <w:r w:rsidR="00E75091">
        <w:rPr>
          <w:rFonts w:ascii="Courier New" w:hAnsi="Courier New" w:cs="Courier New"/>
          <w:i/>
          <w:iCs/>
          <w:color w:val="2A00FF"/>
          <w:sz w:val="20"/>
          <w:lang w:val="en-US"/>
        </w:rPr>
        <w:t>newVar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2"</w:t>
      </w:r>
      <w:r w:rsidR="00E75091" w:rsidRPr="009451E1">
        <w:rPr>
          <w:rFonts w:ascii="Courier New" w:hAnsi="Courier New" w:cs="Courier New"/>
          <w:sz w:val="20"/>
        </w:rPr>
        <w:t xml:space="preserve"> </w:t>
      </w:r>
      <w:r w:rsidR="00E75091" w:rsidRPr="00E75091">
        <w:rPr>
          <w:rFonts w:ascii="Courier New" w:hAnsi="Courier New" w:cs="Courier New"/>
          <w:color w:val="7F007F"/>
          <w:sz w:val="20"/>
          <w:lang w:val="en-US"/>
        </w:rPr>
        <w:t>value</w:t>
      </w:r>
      <w:r w:rsidR="00E75091" w:rsidRPr="009451E1">
        <w:rPr>
          <w:rFonts w:ascii="Courier New" w:hAnsi="Courier New" w:cs="Courier New"/>
          <w:color w:val="000000"/>
          <w:sz w:val="20"/>
        </w:rPr>
        <w:t>=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"${</w:t>
      </w:r>
      <w:r w:rsidR="00E75091">
        <w:rPr>
          <w:rFonts w:ascii="Courier New" w:hAnsi="Courier New" w:cs="Courier New"/>
          <w:i/>
          <w:iCs/>
          <w:color w:val="2A00FF"/>
          <w:sz w:val="20"/>
          <w:lang w:val="en-US"/>
        </w:rPr>
        <w:t>newVar</w:t>
      </w:r>
      <w:r w:rsidR="00E75091" w:rsidRPr="009451E1">
        <w:rPr>
          <w:rFonts w:ascii="Courier New" w:hAnsi="Courier New" w:cs="Courier New"/>
          <w:i/>
          <w:iCs/>
          <w:color w:val="2A00FF"/>
          <w:sz w:val="20"/>
        </w:rPr>
        <w:t>1}"</w:t>
      </w:r>
      <w:r w:rsidR="00E75091" w:rsidRPr="009451E1">
        <w:rPr>
          <w:rFonts w:ascii="Courier New" w:hAnsi="Courier New" w:cs="Courier New"/>
          <w:color w:val="008080"/>
          <w:sz w:val="20"/>
        </w:rPr>
        <w:t>/&gt;</w:t>
      </w:r>
      <w:r w:rsidR="00E75091" w:rsidRPr="009451E1">
        <w:rPr>
          <w:rFonts w:ascii="Courier New" w:hAnsi="Courier New" w:cs="Courier New"/>
          <w:color w:val="008080"/>
          <w:sz w:val="20"/>
        </w:rPr>
        <w:br/>
        <w:t xml:space="preserve">    &lt;/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test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E75091" w:rsidRPr="009451E1">
        <w:rPr>
          <w:rFonts w:ascii="Courier New" w:hAnsi="Courier New" w:cs="Courier New"/>
          <w:color w:val="3F5FBF"/>
          <w:sz w:val="20"/>
        </w:rPr>
        <w:br/>
      </w:r>
      <w:r w:rsidR="00E75091" w:rsidRPr="009451E1">
        <w:rPr>
          <w:rFonts w:ascii="Courier New" w:hAnsi="Courier New" w:cs="Courier New"/>
          <w:color w:val="008080"/>
          <w:sz w:val="20"/>
        </w:rPr>
        <w:t>&lt;/</w:t>
      </w:r>
      <w:r w:rsidR="00E75091" w:rsidRPr="00E75091">
        <w:rPr>
          <w:rFonts w:ascii="Courier New" w:hAnsi="Courier New" w:cs="Courier New"/>
          <w:color w:val="3F7F7F"/>
          <w:sz w:val="20"/>
          <w:lang w:val="en-US"/>
        </w:rPr>
        <w:t>suite</w:t>
      </w:r>
      <w:r w:rsidR="00E75091" w:rsidRPr="009451E1">
        <w:rPr>
          <w:rFonts w:ascii="Courier New" w:hAnsi="Courier New" w:cs="Courier New"/>
          <w:color w:val="008080"/>
          <w:sz w:val="20"/>
        </w:rPr>
        <w:t>&gt;</w:t>
      </w:r>
      <w:r w:rsidR="00621A69">
        <w:rPr>
          <w:rFonts w:ascii="Courier New" w:hAnsi="Courier New" w:cs="Courier New"/>
          <w:color w:val="008080"/>
          <w:sz w:val="20"/>
        </w:rPr>
        <w:br/>
      </w:r>
    </w:p>
    <w:p w14:paraId="0D78ED4C" w14:textId="77777777" w:rsidR="008B10F0" w:rsidRPr="008B10F0" w:rsidRDefault="0052264A" w:rsidP="008B10F0">
      <w:pPr>
        <w:pStyle w:val="afb"/>
        <w:numPr>
          <w:ilvl w:val="0"/>
          <w:numId w:val="29"/>
        </w:numPr>
      </w:pPr>
      <w:r>
        <w:t xml:space="preserve">В аннотацию </w:t>
      </w:r>
      <w:r w:rsidRPr="00621A69">
        <w:rPr>
          <w:rFonts w:ascii="Courier New" w:hAnsi="Courier New" w:cs="Courier New"/>
          <w:color w:val="646464"/>
          <w:sz w:val="20"/>
        </w:rPr>
        <w:t xml:space="preserve">@Parameters </w:t>
      </w:r>
      <w:r>
        <w:t xml:space="preserve">метода </w:t>
      </w:r>
      <w:r w:rsidRPr="007E63DB">
        <w:rPr>
          <w:rFonts w:ascii="Courier New" w:hAnsi="Courier New" w:cs="Courier New"/>
          <w:lang w:val="en-US"/>
        </w:rPr>
        <w:t>setUp</w:t>
      </w:r>
      <w:r w:rsidRPr="0052264A">
        <w:t xml:space="preserve"> </w:t>
      </w:r>
      <w:r>
        <w:t xml:space="preserve">класса </w:t>
      </w:r>
      <w:r w:rsidRPr="007E63DB">
        <w:rPr>
          <w:rFonts w:ascii="Courier New" w:hAnsi="Courier New" w:cs="Courier New"/>
          <w:lang w:val="en-US"/>
        </w:rPr>
        <w:t>JepAutoTest</w:t>
      </w:r>
      <w:r w:rsidR="00B14D9E" w:rsidRPr="00B14D9E">
        <w:t xml:space="preserve">, </w:t>
      </w:r>
      <w:r w:rsidR="00B14D9E">
        <w:t>в список явных параметров этого метода</w:t>
      </w:r>
      <w:r w:rsidRPr="0052264A">
        <w:t xml:space="preserve"> </w:t>
      </w:r>
      <w:r>
        <w:t xml:space="preserve">и </w:t>
      </w:r>
      <w:r w:rsidRPr="0052264A">
        <w:t>(</w:t>
      </w:r>
      <w:r w:rsidRPr="00621A69">
        <w:rPr>
          <w:i/>
        </w:rPr>
        <w:t>обязательно ли?</w:t>
      </w:r>
      <w:r w:rsidRPr="0052264A">
        <w:t>)</w:t>
      </w:r>
      <w:r>
        <w:t xml:space="preserve"> во все пере</w:t>
      </w:r>
      <w:r w:rsidR="00B14D9E">
        <w:t>определения</w:t>
      </w:r>
      <w:r>
        <w:t xml:space="preserve"> этого метода</w:t>
      </w:r>
      <w:r w:rsidR="007E63DB">
        <w:t xml:space="preserve"> наследниками указанного класса</w:t>
      </w:r>
      <w:r>
        <w:br/>
      </w:r>
      <w:r w:rsidR="00621A69">
        <w:rPr>
          <w:rFonts w:ascii="Courier New" w:hAnsi="Courier New" w:cs="Courier New"/>
          <w:color w:val="646464"/>
          <w:sz w:val="20"/>
        </w:rPr>
        <w:lastRenderedPageBreak/>
        <w:br/>
      </w:r>
      <w:r w:rsidRPr="00621A69">
        <w:rPr>
          <w:rFonts w:ascii="Courier New" w:hAnsi="Courier New" w:cs="Courier New"/>
          <w:color w:val="646464"/>
          <w:sz w:val="20"/>
        </w:rPr>
        <w:t>@Parameters</w:t>
      </w:r>
      <w:r w:rsidRPr="00621A69">
        <w:rPr>
          <w:rFonts w:ascii="Courier New" w:hAnsi="Courier New" w:cs="Courier New"/>
          <w:color w:val="000000"/>
          <w:sz w:val="20"/>
        </w:rPr>
        <w:t>({</w:t>
      </w:r>
      <w:r w:rsidRPr="00621A69">
        <w:rPr>
          <w:rFonts w:ascii="Courier New" w:hAnsi="Courier New" w:cs="Courier New"/>
          <w:color w:val="2A00FF"/>
          <w:sz w:val="20"/>
        </w:rPr>
        <w:t>...</w:t>
      </w:r>
      <w:r w:rsidRPr="00621A69">
        <w:rPr>
          <w:rFonts w:ascii="Courier New" w:hAnsi="Courier New" w:cs="Courier New"/>
          <w:color w:val="000000"/>
          <w:sz w:val="20"/>
        </w:rPr>
        <w:t>,</w:t>
      </w:r>
      <w:r w:rsidRPr="00621A69">
        <w:rPr>
          <w:rFonts w:ascii="Courier New" w:hAnsi="Courier New" w:cs="Courier New"/>
          <w:color w:val="2A00FF"/>
          <w:sz w:val="20"/>
        </w:rPr>
        <w:t xml:space="preserve"> "</w:t>
      </w:r>
      <w:r w:rsidRPr="00621A69">
        <w:rPr>
          <w:rFonts w:ascii="Courier New" w:hAnsi="Courier New" w:cs="Courier New"/>
          <w:color w:val="2A00FF"/>
          <w:sz w:val="20"/>
          <w:lang w:val="en-US"/>
        </w:rPr>
        <w:t>newVar</w:t>
      </w:r>
      <w:r w:rsidRPr="00621A69">
        <w:rPr>
          <w:rFonts w:ascii="Courier New" w:hAnsi="Courier New" w:cs="Courier New"/>
          <w:color w:val="2A00FF"/>
          <w:sz w:val="20"/>
        </w:rPr>
        <w:t>2"</w:t>
      </w:r>
      <w:r w:rsidRPr="00621A69">
        <w:rPr>
          <w:rFonts w:ascii="Courier New" w:hAnsi="Courier New" w:cs="Courier New"/>
          <w:color w:val="000000"/>
          <w:sz w:val="20"/>
        </w:rPr>
        <w:t xml:space="preserve">, </w:t>
      </w:r>
      <w:r w:rsidRPr="00621A69">
        <w:rPr>
          <w:rFonts w:ascii="Courier New" w:hAnsi="Courier New" w:cs="Courier New"/>
          <w:color w:val="2A00FF"/>
          <w:sz w:val="20"/>
        </w:rPr>
        <w:t>...</w:t>
      </w:r>
      <w:r w:rsidRPr="00621A69">
        <w:rPr>
          <w:rFonts w:ascii="Courier New" w:hAnsi="Courier New" w:cs="Courier New"/>
          <w:color w:val="000000"/>
          <w:sz w:val="20"/>
        </w:rPr>
        <w:t>})</w:t>
      </w:r>
      <w:r w:rsidR="00344951" w:rsidRPr="00621A69">
        <w:rPr>
          <w:rFonts w:ascii="Courier New" w:hAnsi="Courier New" w:cs="Courier New"/>
          <w:color w:val="000000"/>
          <w:sz w:val="20"/>
        </w:rPr>
        <w:br/>
      </w:r>
      <w:r w:rsidRPr="00621A69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b/>
          <w:bCs/>
          <w:color w:val="7F0055"/>
          <w:sz w:val="20"/>
          <w:lang w:val="en-US"/>
        </w:rPr>
        <w:t>void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color w:val="000000"/>
          <w:sz w:val="20"/>
          <w:lang w:val="en-US"/>
        </w:rPr>
        <w:t>setUp</w:t>
      </w:r>
      <w:r w:rsidRPr="00621A69">
        <w:rPr>
          <w:rFonts w:ascii="Courier New" w:hAnsi="Courier New" w:cs="Courier New"/>
          <w:color w:val="000000"/>
          <w:sz w:val="20"/>
        </w:rPr>
        <w:t>(</w:t>
      </w:r>
      <w:r w:rsidR="00344951" w:rsidRPr="00621A69">
        <w:rPr>
          <w:rFonts w:ascii="Courier New" w:hAnsi="Courier New" w:cs="Courier New"/>
          <w:color w:val="000000"/>
          <w:sz w:val="20"/>
        </w:rPr>
        <w:t xml:space="preserve">..., </w:t>
      </w:r>
      <w:r w:rsidR="00344951" w:rsidRPr="00621A69">
        <w:rPr>
          <w:rFonts w:ascii="Courier New" w:hAnsi="Courier New" w:cs="Courier New"/>
          <w:i/>
          <w:color w:val="646464"/>
          <w:sz w:val="20"/>
        </w:rPr>
        <w:t>[</w:t>
      </w:r>
      <w:r w:rsidRPr="00621A69">
        <w:rPr>
          <w:rFonts w:ascii="Courier New" w:hAnsi="Courier New" w:cs="Courier New"/>
          <w:i/>
          <w:color w:val="646464"/>
          <w:sz w:val="20"/>
        </w:rPr>
        <w:t>@</w:t>
      </w:r>
      <w:r w:rsidRPr="00621A69">
        <w:rPr>
          <w:rFonts w:ascii="Courier New" w:hAnsi="Courier New" w:cs="Courier New"/>
          <w:i/>
          <w:color w:val="646464"/>
          <w:sz w:val="20"/>
          <w:lang w:val="en-US"/>
        </w:rPr>
        <w:t>Optional</w:t>
      </w:r>
      <w:r w:rsidR="00344951" w:rsidRPr="00621A69">
        <w:rPr>
          <w:rFonts w:ascii="Courier New" w:hAnsi="Courier New" w:cs="Courier New"/>
          <w:i/>
          <w:color w:val="646464"/>
          <w:sz w:val="20"/>
        </w:rPr>
        <w:t>]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Pr="00621A69">
        <w:rPr>
          <w:rFonts w:ascii="Courier New" w:hAnsi="Courier New" w:cs="Courier New"/>
          <w:color w:val="000000"/>
          <w:sz w:val="20"/>
          <w:lang w:val="en-US"/>
        </w:rPr>
        <w:t>String</w:t>
      </w:r>
      <w:r w:rsidRPr="00621A69">
        <w:rPr>
          <w:rFonts w:ascii="Courier New" w:hAnsi="Courier New" w:cs="Courier New"/>
          <w:color w:val="000000"/>
          <w:sz w:val="20"/>
        </w:rPr>
        <w:t xml:space="preserve"> </w:t>
      </w:r>
      <w:r w:rsidR="00344951" w:rsidRPr="00621A69">
        <w:rPr>
          <w:rFonts w:ascii="Courier New" w:hAnsi="Courier New" w:cs="Courier New"/>
          <w:color w:val="6A3E3E"/>
          <w:sz w:val="20"/>
          <w:lang w:val="en-US"/>
        </w:rPr>
        <w:t>newVar</w:t>
      </w:r>
      <w:r w:rsidR="00344951" w:rsidRPr="00621A69">
        <w:rPr>
          <w:rFonts w:ascii="Courier New" w:hAnsi="Courier New" w:cs="Courier New"/>
          <w:color w:val="6A3E3E"/>
          <w:sz w:val="20"/>
        </w:rPr>
        <w:t>3</w:t>
      </w:r>
      <w:r w:rsidRPr="00621A69">
        <w:rPr>
          <w:rFonts w:ascii="Courier New" w:hAnsi="Courier New" w:cs="Courier New"/>
          <w:color w:val="000000"/>
          <w:sz w:val="20"/>
        </w:rPr>
        <w:t>,</w:t>
      </w:r>
      <w:r w:rsidR="00344951" w:rsidRPr="00621A69">
        <w:rPr>
          <w:rFonts w:ascii="Courier New" w:hAnsi="Courier New" w:cs="Courier New"/>
          <w:color w:val="000000"/>
          <w:sz w:val="20"/>
        </w:rPr>
        <w:t xml:space="preserve"> ...)</w:t>
      </w:r>
      <w:r w:rsidRPr="00621A69">
        <w:rPr>
          <w:rFonts w:ascii="Courier New" w:hAnsi="Courier New" w:cs="Courier New"/>
          <w:color w:val="000000"/>
          <w:sz w:val="20"/>
        </w:rPr>
        <w:t xml:space="preserve"> {</w:t>
      </w:r>
      <w:r w:rsidR="00344951" w:rsidRPr="00621A69">
        <w:rPr>
          <w:rFonts w:ascii="Courier New" w:hAnsi="Courier New" w:cs="Courier New"/>
          <w:color w:val="000000"/>
          <w:sz w:val="20"/>
        </w:rPr>
        <w:br/>
        <w:t xml:space="preserve">    </w:t>
      </w:r>
      <w:r w:rsidR="00621A69">
        <w:rPr>
          <w:rFonts w:ascii="Courier New" w:hAnsi="Courier New" w:cs="Courier New"/>
          <w:color w:val="000000"/>
          <w:sz w:val="20"/>
          <w:lang w:val="en-US"/>
        </w:rPr>
        <w:t>useVar</w:t>
      </w:r>
      <w:r w:rsidR="00621A69" w:rsidRPr="006B6C89">
        <w:rPr>
          <w:rFonts w:ascii="Courier New" w:hAnsi="Courier New" w:cs="Courier New"/>
          <w:color w:val="000000"/>
          <w:sz w:val="20"/>
        </w:rPr>
        <w:t>(</w:t>
      </w:r>
      <w:r w:rsidR="00621A69" w:rsidRPr="00531070">
        <w:rPr>
          <w:rFonts w:ascii="Courier New" w:hAnsi="Courier New" w:cs="Courier New"/>
          <w:color w:val="6A3E3E"/>
          <w:sz w:val="20"/>
          <w:lang w:val="en-US"/>
        </w:rPr>
        <w:t>newVar</w:t>
      </w:r>
      <w:r w:rsidR="00621A69" w:rsidRPr="006B6C89">
        <w:rPr>
          <w:rFonts w:ascii="Courier New" w:hAnsi="Courier New" w:cs="Courier New"/>
          <w:color w:val="6A3E3E"/>
          <w:sz w:val="20"/>
        </w:rPr>
        <w:t>3</w:t>
      </w:r>
      <w:r w:rsidR="00621A69" w:rsidRPr="006B6C89">
        <w:rPr>
          <w:rFonts w:ascii="Courier New" w:hAnsi="Courier New" w:cs="Courier New"/>
          <w:color w:val="000000"/>
          <w:sz w:val="20"/>
        </w:rPr>
        <w:t>);</w:t>
      </w:r>
      <w:r w:rsidR="00344951" w:rsidRPr="00621A69">
        <w:rPr>
          <w:rFonts w:ascii="Courier New" w:hAnsi="Courier New" w:cs="Courier New"/>
          <w:color w:val="000000"/>
          <w:sz w:val="20"/>
        </w:rPr>
        <w:br/>
      </w:r>
      <w:r w:rsidRPr="00621A69">
        <w:rPr>
          <w:rFonts w:ascii="Courier New" w:hAnsi="Courier New" w:cs="Courier New"/>
          <w:color w:val="000000"/>
          <w:sz w:val="20"/>
        </w:rPr>
        <w:t>}</w:t>
      </w:r>
      <w:r w:rsidR="006B6C89">
        <w:rPr>
          <w:rFonts w:ascii="Courier New" w:hAnsi="Courier New" w:cs="Courier New"/>
          <w:color w:val="000000"/>
          <w:sz w:val="20"/>
        </w:rPr>
        <w:br/>
      </w:r>
    </w:p>
    <w:p w14:paraId="73344549" w14:textId="77777777" w:rsidR="008B10F0" w:rsidRPr="008B10F0" w:rsidRDefault="006B6C89" w:rsidP="008B10F0">
      <w:pPr>
        <w:pStyle w:val="afb"/>
        <w:numPr>
          <w:ilvl w:val="0"/>
          <w:numId w:val="29"/>
        </w:numPr>
        <w:rPr>
          <w:lang w:val="en-US"/>
        </w:rPr>
      </w:pPr>
      <w:r>
        <w:t xml:space="preserve">В список явных параметров конструктора класса </w:t>
      </w:r>
      <w:r w:rsidRPr="008B10F0">
        <w:rPr>
          <w:rFonts w:ascii="Courier New" w:hAnsi="Courier New" w:cs="Courier New"/>
          <w:color w:val="000000"/>
          <w:sz w:val="20"/>
        </w:rPr>
        <w:t xml:space="preserve">WDAutoAbstract </w:t>
      </w:r>
      <w:r w:rsidRPr="006B6C89">
        <w:t xml:space="preserve">и в список </w:t>
      </w:r>
      <w:r w:rsidRPr="007E63DB">
        <w:rPr>
          <w:rFonts w:ascii="Courier New" w:hAnsi="Courier New" w:cs="Courier New"/>
        </w:rPr>
        <w:t>set</w:t>
      </w:r>
      <w:r w:rsidRPr="006B6C89">
        <w:t>-методов в его теле</w:t>
      </w:r>
      <w:r>
        <w:br/>
      </w:r>
      <w:r w:rsidR="00587ED3" w:rsidRPr="008B10F0">
        <w:rPr>
          <w:rFonts w:ascii="Courier New" w:hAnsi="Courier New" w:cs="Courier New"/>
          <w:b/>
          <w:bCs/>
          <w:color w:val="7F0055"/>
          <w:sz w:val="20"/>
        </w:rPr>
        <w:br/>
      </w:r>
      <w:r w:rsidRPr="008B10F0">
        <w:rPr>
          <w:rFonts w:ascii="Courier New" w:hAnsi="Courier New" w:cs="Courier New"/>
          <w:b/>
          <w:bCs/>
          <w:color w:val="7F0055"/>
          <w:sz w:val="20"/>
        </w:rPr>
        <w:t>public</w:t>
      </w:r>
      <w:r w:rsidRPr="008B10F0">
        <w:rPr>
          <w:rFonts w:ascii="Courier New" w:hAnsi="Courier New" w:cs="Courier New"/>
          <w:color w:val="000000"/>
          <w:sz w:val="20"/>
        </w:rPr>
        <w:t xml:space="preserve"> WDAutoAbstract(...,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String</w:t>
      </w:r>
      <w:r w:rsidRPr="008B10F0">
        <w:rPr>
          <w:rFonts w:ascii="Courier New" w:hAnsi="Courier New" w:cs="Courier New"/>
          <w:color w:val="000000"/>
          <w:sz w:val="20"/>
        </w:rPr>
        <w:t xml:space="preserve"> </w:t>
      </w:r>
      <w:r w:rsidRPr="008B10F0">
        <w:rPr>
          <w:rFonts w:ascii="Courier New" w:hAnsi="Courier New" w:cs="Courier New"/>
          <w:color w:val="6A3E3E"/>
          <w:sz w:val="20"/>
          <w:lang w:val="en-US"/>
        </w:rPr>
        <w:t>newVar</w:t>
      </w:r>
      <w:r w:rsidRPr="008B10F0">
        <w:rPr>
          <w:rFonts w:ascii="Courier New" w:hAnsi="Courier New" w:cs="Courier New"/>
          <w:color w:val="6A3E3E"/>
          <w:sz w:val="20"/>
        </w:rPr>
        <w:t>4</w:t>
      </w:r>
      <w:r w:rsidRPr="008B10F0">
        <w:rPr>
          <w:rFonts w:ascii="Courier New" w:hAnsi="Courier New" w:cs="Courier New"/>
          <w:color w:val="000000"/>
          <w:sz w:val="20"/>
        </w:rPr>
        <w:t xml:space="preserve">, ...)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{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 xml:space="preserve">    ...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 xml:space="preserve">    </w:t>
      </w:r>
      <w:r w:rsidRPr="008B10F0">
        <w:rPr>
          <w:rFonts w:ascii="Courier New" w:hAnsi="Courier New" w:cs="Courier New"/>
          <w:i/>
          <w:iCs/>
          <w:color w:val="000000"/>
          <w:sz w:val="20"/>
          <w:lang w:val="en-US"/>
        </w:rPr>
        <w:t>set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(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NEW_VAR_KEY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, </w:t>
      </w:r>
      <w:r w:rsidRPr="008B10F0">
        <w:rPr>
          <w:rFonts w:ascii="Courier New" w:hAnsi="Courier New" w:cs="Courier New"/>
          <w:color w:val="6A3E3E"/>
          <w:sz w:val="20"/>
          <w:lang w:val="en-US"/>
        </w:rPr>
        <w:t>newVar4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);</w:t>
      </w:r>
      <w:r w:rsidRPr="008B10F0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...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  <w:t>}</w:t>
      </w:r>
      <w:r w:rsidR="00587ED3" w:rsidRPr="008B10F0">
        <w:rPr>
          <w:rFonts w:ascii="Courier New" w:hAnsi="Courier New" w:cs="Courier New"/>
          <w:color w:val="000000"/>
          <w:sz w:val="20"/>
          <w:lang w:val="en-US"/>
        </w:rPr>
        <w:br/>
      </w:r>
    </w:p>
    <w:p w14:paraId="37530911" w14:textId="77777777" w:rsidR="00DB1473" w:rsidRPr="008B10F0" w:rsidRDefault="00587ED3" w:rsidP="008B10F0">
      <w:pPr>
        <w:pStyle w:val="afb"/>
        <w:numPr>
          <w:ilvl w:val="1"/>
          <w:numId w:val="29"/>
        </w:numPr>
        <w:rPr>
          <w:lang w:val="en-US"/>
        </w:rPr>
      </w:pPr>
      <w:r>
        <w:t>Константа</w:t>
      </w:r>
      <w:r w:rsidRPr="008B10F0">
        <w:rPr>
          <w:lang w:val="en-US"/>
        </w:rPr>
        <w:t xml:space="preserve"> </w:t>
      </w:r>
      <w:r>
        <w:t>создается</w:t>
      </w:r>
      <w:r w:rsidRPr="008B10F0">
        <w:rPr>
          <w:lang w:val="en-US"/>
        </w:rPr>
        <w:t xml:space="preserve"> </w:t>
      </w:r>
      <w:r>
        <w:t>в</w:t>
      </w:r>
      <w:r w:rsidRPr="008B10F0">
        <w:rPr>
          <w:lang w:val="en-US"/>
        </w:rPr>
        <w:t xml:space="preserve"> </w:t>
      </w:r>
      <w:r>
        <w:t>классе</w:t>
      </w:r>
      <w:r w:rsidRPr="008B10F0">
        <w:rPr>
          <w:lang w:val="en-US"/>
        </w:rPr>
        <w:t xml:space="preserve"> 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JepAutoProperties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</w:r>
      <w:r w:rsidRPr="008B10F0">
        <w:rPr>
          <w:rFonts w:ascii="Courier New" w:hAnsi="Courier New" w:cs="Courier New"/>
          <w:color w:val="000000"/>
          <w:sz w:val="20"/>
          <w:lang w:val="en-US"/>
        </w:rPr>
        <w:br/>
      </w:r>
      <w:r w:rsidRPr="008B10F0">
        <w:rPr>
          <w:rFonts w:ascii="Courier New" w:hAnsi="Courier New" w:cs="Courier New"/>
          <w:b/>
          <w:bCs/>
          <w:color w:val="7F0055"/>
          <w:sz w:val="20"/>
          <w:lang w:val="en-US"/>
        </w:rPr>
        <w:t>public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8B10F0">
        <w:rPr>
          <w:rFonts w:ascii="Courier New" w:hAnsi="Courier New" w:cs="Courier New"/>
          <w:b/>
          <w:bCs/>
          <w:color w:val="7F0055"/>
          <w:sz w:val="20"/>
          <w:lang w:val="en-US"/>
        </w:rPr>
        <w:t>static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String 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NEW_VAR_KEY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r w:rsidRPr="008B10F0">
        <w:rPr>
          <w:rFonts w:ascii="Courier New" w:hAnsi="Courier New" w:cs="Courier New"/>
          <w:color w:val="2A00FF"/>
          <w:sz w:val="20"/>
          <w:lang w:val="en-US"/>
        </w:rPr>
        <w:t>"newVar5"</w:t>
      </w:r>
      <w:r w:rsidRPr="008B10F0">
        <w:rPr>
          <w:rFonts w:ascii="Courier New" w:hAnsi="Courier New" w:cs="Courier New"/>
          <w:color w:val="000000"/>
          <w:sz w:val="20"/>
          <w:lang w:val="en-US"/>
        </w:rPr>
        <w:t>;</w:t>
      </w:r>
      <w:r w:rsidR="008B10F0" w:rsidRPr="008B10F0">
        <w:rPr>
          <w:rFonts w:ascii="Courier New" w:hAnsi="Courier New" w:cs="Courier New"/>
          <w:color w:val="000000"/>
          <w:sz w:val="20"/>
          <w:lang w:val="en-US"/>
        </w:rPr>
        <w:br/>
      </w:r>
    </w:p>
    <w:p w14:paraId="078F9B49" w14:textId="77777777" w:rsidR="008B10F0" w:rsidRDefault="008B10F0" w:rsidP="008B10F0">
      <w:pPr>
        <w:pStyle w:val="afb"/>
        <w:ind w:left="1004" w:firstLine="0"/>
        <w:rPr>
          <w:rFonts w:ascii="Courier New" w:hAnsi="Courier New" w:cs="Courier New"/>
          <w:color w:val="000000"/>
          <w:sz w:val="20"/>
        </w:rPr>
      </w:pPr>
      <w:r>
        <w:t xml:space="preserve">В этом случае новый параметр можно использовать в классе </w:t>
      </w:r>
      <w:r w:rsidRPr="008B10F0">
        <w:rPr>
          <w:rFonts w:ascii="Courier New" w:hAnsi="Courier New" w:cs="Courier New"/>
          <w:color w:val="000000"/>
          <w:sz w:val="20"/>
        </w:rPr>
        <w:t>WebDriverFactory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t xml:space="preserve">с помощью метода </w:t>
      </w:r>
      <w:r w:rsidRPr="008B10F0">
        <w:rPr>
          <w:rFonts w:ascii="Courier New" w:hAnsi="Courier New" w:cs="Courier New"/>
          <w:i/>
          <w:iCs/>
          <w:color w:val="000000"/>
          <w:sz w:val="20"/>
        </w:rPr>
        <w:t>get</w:t>
      </w:r>
      <w:r w:rsidRPr="008B10F0">
        <w:rPr>
          <w:rFonts w:ascii="Courier New" w:hAnsi="Courier New" w:cs="Courier New"/>
          <w:color w:val="000000"/>
          <w:sz w:val="20"/>
        </w:rPr>
        <w:t>(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NEW</w:t>
      </w:r>
      <w:r w:rsidRPr="007E63DB">
        <w:rPr>
          <w:rFonts w:ascii="Courier New" w:hAnsi="Courier New" w:cs="Courier New"/>
          <w:i/>
          <w:iCs/>
          <w:color w:val="0000C0"/>
          <w:sz w:val="20"/>
        </w:rPr>
        <w:t>_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VAR</w:t>
      </w:r>
      <w:r w:rsidRPr="007E63DB">
        <w:rPr>
          <w:rFonts w:ascii="Courier New" w:hAnsi="Courier New" w:cs="Courier New"/>
          <w:i/>
          <w:iCs/>
          <w:color w:val="0000C0"/>
          <w:sz w:val="20"/>
        </w:rPr>
        <w:t>_</w:t>
      </w:r>
      <w:r w:rsidRPr="008B10F0">
        <w:rPr>
          <w:rFonts w:ascii="Courier New" w:hAnsi="Courier New" w:cs="Courier New"/>
          <w:i/>
          <w:iCs/>
          <w:color w:val="0000C0"/>
          <w:sz w:val="20"/>
          <w:lang w:val="en-US"/>
        </w:rPr>
        <w:t>KEY</w:t>
      </w:r>
      <w:r w:rsidRPr="008B10F0">
        <w:rPr>
          <w:rFonts w:ascii="Courier New" w:hAnsi="Courier New" w:cs="Courier New"/>
          <w:color w:val="000000"/>
          <w:sz w:val="20"/>
        </w:rPr>
        <w:t>)</w:t>
      </w:r>
      <w:r w:rsidR="007E63DB">
        <w:rPr>
          <w:rFonts w:ascii="Courier New" w:hAnsi="Courier New" w:cs="Courier New"/>
          <w:color w:val="000000"/>
          <w:sz w:val="20"/>
        </w:rPr>
        <w:t>.</w:t>
      </w:r>
    </w:p>
    <w:p w14:paraId="2B44E549" w14:textId="77777777" w:rsidR="00AE28FD" w:rsidRPr="008B10F0" w:rsidRDefault="00AE28FD" w:rsidP="008B10F0">
      <w:pPr>
        <w:pStyle w:val="afb"/>
        <w:ind w:left="1004" w:firstLine="0"/>
      </w:pPr>
    </w:p>
    <w:p w14:paraId="0D1CE9FB" w14:textId="77777777" w:rsidR="007B03AD" w:rsidRPr="006B6C89" w:rsidRDefault="00873DBD" w:rsidP="00A5343C">
      <w:pPr>
        <w:pStyle w:val="1"/>
        <w:rPr>
          <w:lang w:val="en-US"/>
        </w:rPr>
      </w:pPr>
      <w:bookmarkStart w:id="380" w:name="_Toc455650223"/>
      <w:r>
        <w:t>Дистрибутивы</w:t>
      </w:r>
      <w:bookmarkEnd w:id="380"/>
    </w:p>
    <w:p w14:paraId="2948E819" w14:textId="77777777" w:rsidR="00873DBD" w:rsidRPr="008B10F0" w:rsidRDefault="00873DBD" w:rsidP="008509BB">
      <w:pPr>
        <w:pStyle w:val="2"/>
        <w:rPr>
          <w:lang w:val="en-US"/>
        </w:rPr>
      </w:pPr>
      <w:bookmarkStart w:id="381" w:name="_Ref449694581"/>
      <w:bookmarkStart w:id="382" w:name="_Toc455650224"/>
      <w:r>
        <w:rPr>
          <w:lang w:val="en-US"/>
        </w:rPr>
        <w:t>Selenium</w:t>
      </w:r>
      <w:r w:rsidRPr="006B6C89">
        <w:rPr>
          <w:lang w:val="en-US"/>
        </w:rPr>
        <w:t xml:space="preserve"> </w:t>
      </w:r>
      <w:r>
        <w:rPr>
          <w:lang w:val="en-US"/>
        </w:rPr>
        <w:t>Standalone</w:t>
      </w:r>
      <w:r w:rsidRPr="008B10F0">
        <w:rPr>
          <w:lang w:val="en-US"/>
        </w:rPr>
        <w:t xml:space="preserve"> </w:t>
      </w:r>
      <w:r>
        <w:rPr>
          <w:lang w:val="en-US"/>
        </w:rPr>
        <w:t>Server</w:t>
      </w:r>
      <w:bookmarkEnd w:id="381"/>
      <w:bookmarkEnd w:id="382"/>
    </w:p>
    <w:p w14:paraId="6CFCDD79" w14:textId="77777777" w:rsidR="00873DBD" w:rsidRPr="008B10F0" w:rsidRDefault="00873DBD" w:rsidP="00A5343C">
      <w:pPr>
        <w:rPr>
          <w:lang w:val="en-US"/>
        </w:rPr>
      </w:pPr>
      <w:r>
        <w:t>Используемый</w:t>
      </w:r>
      <w:r w:rsidRPr="008B10F0">
        <w:rPr>
          <w:lang w:val="en-US"/>
        </w:rPr>
        <w:t xml:space="preserve"> </w:t>
      </w:r>
      <w:r>
        <w:t>дистрибутив</w:t>
      </w:r>
      <w:r w:rsidRPr="008B10F0">
        <w:rPr>
          <w:lang w:val="en-US"/>
        </w:rPr>
        <w:t xml:space="preserve"> 2.43.1 </w:t>
      </w:r>
      <w:r>
        <w:t>находится</w:t>
      </w:r>
      <w:r w:rsidRPr="008B10F0">
        <w:rPr>
          <w:lang w:val="en-US"/>
        </w:rPr>
        <w:t xml:space="preserve"> </w:t>
      </w:r>
      <w:r>
        <w:t>здесь</w:t>
      </w:r>
      <w:r w:rsidRPr="008B10F0">
        <w:rPr>
          <w:lang w:val="en-US"/>
        </w:rPr>
        <w:t>:</w:t>
      </w:r>
    </w:p>
    <w:p w14:paraId="3BC9555B" w14:textId="77777777" w:rsidR="00873DBD" w:rsidRPr="00873DBD" w:rsidRDefault="001F2090" w:rsidP="00A5343C">
      <w:pPr>
        <w:rPr>
          <w:lang w:val="en-US"/>
        </w:rPr>
      </w:pPr>
      <w:r>
        <w:fldChar w:fldCharType="begin"/>
      </w:r>
      <w:r w:rsidRPr="00502E3C">
        <w:rPr>
          <w:lang w:val="en-US"/>
          <w:rPrChange w:id="383" w:author="ZaharovR" w:date="2016-11-09T14:30:00Z">
            <w:rPr/>
          </w:rPrChange>
        </w:rPr>
        <w:instrText>HYPERLINK "file:///X:\\!IT%20DEPARTMENT\\Divisions\\Applications\\Distrib\\Selenium\\selenium-2.43.1"</w:instrText>
      </w:r>
      <w:r>
        <w:fldChar w:fldCharType="separate"/>
      </w:r>
      <w:r w:rsidR="00873DBD" w:rsidRPr="00BE437C">
        <w:rPr>
          <w:rStyle w:val="af0"/>
          <w:lang w:val="en-US"/>
        </w:rPr>
        <w:t>X:\!IT DEPARTMENT\Divisions\Applications\Distrib\Selenium\selenium-2.43.1</w:t>
      </w:r>
      <w:r>
        <w:fldChar w:fldCharType="end"/>
      </w:r>
    </w:p>
    <w:p w14:paraId="35DC5B33" w14:textId="77777777" w:rsidR="00873DBD" w:rsidRPr="00873DBD" w:rsidRDefault="00873DBD" w:rsidP="00A5343C">
      <w:pPr>
        <w:rPr>
          <w:lang w:val="en-US"/>
        </w:rPr>
      </w:pPr>
    </w:p>
    <w:p w14:paraId="61A396E1" w14:textId="77777777" w:rsidR="00873DBD" w:rsidRPr="00873DBD" w:rsidRDefault="00873DBD" w:rsidP="00A5343C">
      <w:r>
        <w:t>Последние версии скачиваются с официальной страницы отсюда:</w:t>
      </w:r>
      <w:r w:rsidRPr="00873DBD">
        <w:t xml:space="preserve"> </w:t>
      </w:r>
      <w:hyperlink r:id="rId12" w:history="1">
        <w:r w:rsidRPr="007D18AC">
          <w:rPr>
            <w:rStyle w:val="af0"/>
          </w:rPr>
          <w:t>http://www.seleniumhq.org/download/</w:t>
        </w:r>
      </w:hyperlink>
      <w:r w:rsidRPr="00873DBD">
        <w:t>.</w:t>
      </w:r>
    </w:p>
    <w:p w14:paraId="5BE03065" w14:textId="77777777" w:rsidR="00873DBD" w:rsidRPr="00873DBD" w:rsidRDefault="00873DBD" w:rsidP="00A5343C"/>
    <w:p w14:paraId="42AD79CB" w14:textId="77777777" w:rsidR="005F07DD" w:rsidRDefault="005F07DD" w:rsidP="008509BB">
      <w:pPr>
        <w:pStyle w:val="2"/>
        <w:rPr>
          <w:lang w:val="en-US"/>
        </w:rPr>
      </w:pPr>
      <w:bookmarkStart w:id="384" w:name="_Ref449709619"/>
      <w:bookmarkStart w:id="385" w:name="_Toc455650225"/>
      <w:r>
        <w:t xml:space="preserve">Браузер </w:t>
      </w:r>
      <w:r>
        <w:rPr>
          <w:lang w:val="en-US"/>
        </w:rPr>
        <w:t>Firefox</w:t>
      </w:r>
      <w:bookmarkEnd w:id="384"/>
      <w:bookmarkEnd w:id="385"/>
    </w:p>
    <w:p w14:paraId="14263831" w14:textId="77777777" w:rsidR="005F07DD" w:rsidRPr="005F07DD" w:rsidRDefault="005F07DD" w:rsidP="00A5343C">
      <w:r>
        <w:t xml:space="preserve">Не все версии </w:t>
      </w:r>
      <w:r>
        <w:rPr>
          <w:lang w:val="en-US"/>
        </w:rPr>
        <w:t>Firefox</w:t>
      </w:r>
      <w:r w:rsidRPr="005F07DD">
        <w:t xml:space="preserve"> </w:t>
      </w:r>
      <w:r>
        <w:t xml:space="preserve">нормально работают с </w:t>
      </w:r>
      <w:r>
        <w:rPr>
          <w:lang w:val="en-US"/>
        </w:rPr>
        <w:t>Selenium</w:t>
      </w:r>
      <w:r w:rsidRPr="005F07DD">
        <w:t>.</w:t>
      </w:r>
    </w:p>
    <w:p w14:paraId="1946624E" w14:textId="77777777" w:rsidR="005F07DD" w:rsidRPr="005F07DD" w:rsidRDefault="005F07DD" w:rsidP="00A5343C">
      <w:r>
        <w:rPr>
          <w:lang w:val="en-US"/>
        </w:rPr>
        <w:t>Firefox</w:t>
      </w:r>
      <w:r w:rsidRPr="005F07DD">
        <w:t xml:space="preserve"> 33 </w:t>
      </w:r>
      <w:r>
        <w:t>работает нормально, лежит здесь</w:t>
      </w:r>
      <w:r w:rsidRPr="005F07DD">
        <w:t>:</w:t>
      </w:r>
    </w:p>
    <w:p w14:paraId="3C360E26" w14:textId="77777777" w:rsidR="005F07DD" w:rsidRPr="005F07DD" w:rsidRDefault="001F2090" w:rsidP="00A5343C">
      <w:pPr>
        <w:rPr>
          <w:lang w:val="en-US"/>
        </w:rPr>
      </w:pPr>
      <w:r>
        <w:lastRenderedPageBreak/>
        <w:fldChar w:fldCharType="begin"/>
      </w:r>
      <w:r w:rsidRPr="00502E3C">
        <w:rPr>
          <w:lang w:val="en-US"/>
          <w:rPrChange w:id="386" w:author="ZaharovR" w:date="2016-11-09T14:30:00Z">
            <w:rPr/>
          </w:rPrChange>
        </w:rPr>
        <w:instrText>HYPERLINK "file:///X:\\!IT%20DEPARTMENT\\Divisions\\Applications\\Distrib\\FireFox\\Firefox%20Setup%2033.0.exe"</w:instrText>
      </w:r>
      <w:r>
        <w:fldChar w:fldCharType="separate"/>
      </w:r>
      <w:r w:rsidR="005F07DD" w:rsidRPr="005F07DD">
        <w:rPr>
          <w:rStyle w:val="af0"/>
          <w:lang w:val="en-US"/>
        </w:rPr>
        <w:t>X:\!IT DEPARTMENT\Divisions\Applications\Distrib\FireFox\Firefox Setup 33.0.exe</w:t>
      </w:r>
      <w:r>
        <w:fldChar w:fldCharType="end"/>
      </w:r>
    </w:p>
    <w:p w14:paraId="00C98A0C" w14:textId="77777777" w:rsidR="00D34F85" w:rsidRPr="005A40F9" w:rsidRDefault="00D34F85" w:rsidP="00934B58">
      <w:pPr>
        <w:ind w:firstLine="0"/>
        <w:rPr>
          <w:lang w:val="en-US"/>
        </w:rPr>
      </w:pPr>
    </w:p>
    <w:p w14:paraId="4EC1915A" w14:textId="77777777" w:rsidR="007B03AD" w:rsidRDefault="00F727E6" w:rsidP="00A5343C">
      <w:pPr>
        <w:pStyle w:val="1"/>
        <w:rPr>
          <w:lang w:val="en-US"/>
        </w:rPr>
      </w:pPr>
      <w:bookmarkStart w:id="387" w:name="_Toc455650226"/>
      <w:r>
        <w:t>Литература по теме</w:t>
      </w:r>
      <w:bookmarkEnd w:id="387"/>
    </w:p>
    <w:p w14:paraId="72F1FCDD" w14:textId="77777777" w:rsidR="00C8205C" w:rsidRPr="00C8205C" w:rsidRDefault="00C8205C" w:rsidP="00C8205C">
      <w:pPr>
        <w:rPr>
          <w:lang w:val="en-US"/>
        </w:rPr>
      </w:pPr>
    </w:p>
    <w:p w14:paraId="487EA76A" w14:textId="77777777" w:rsidR="00F727E6" w:rsidRDefault="00EF0F96" w:rsidP="00A5343C">
      <w:pPr>
        <w:pStyle w:val="afb"/>
        <w:numPr>
          <w:ilvl w:val="0"/>
          <w:numId w:val="24"/>
        </w:numPr>
      </w:pPr>
      <w:hyperlink r:id="rId13" w:tgtFrame="_blank" w:history="1">
        <w:r w:rsidR="00F727E6">
          <w:rPr>
            <w:rStyle w:val="af0"/>
          </w:rPr>
          <w:t>Что такое Selenium?</w:t>
        </w:r>
      </w:hyperlink>
    </w:p>
    <w:p w14:paraId="3DE97489" w14:textId="77777777" w:rsidR="00F727E6" w:rsidRDefault="00EF0F96" w:rsidP="00A5343C">
      <w:pPr>
        <w:pStyle w:val="afb"/>
        <w:numPr>
          <w:ilvl w:val="0"/>
          <w:numId w:val="24"/>
        </w:numPr>
      </w:pPr>
      <w:hyperlink r:id="rId14" w:tgtFrame="_blank" w:history="1">
        <w:r w:rsidR="00F727E6">
          <w:rPr>
            <w:rStyle w:val="af0"/>
          </w:rPr>
          <w:t>Selenium 2.0 и WebDriver</w:t>
        </w:r>
      </w:hyperlink>
    </w:p>
    <w:p w14:paraId="40287C3E" w14:textId="77777777" w:rsidR="00311080" w:rsidRDefault="00EF0F96" w:rsidP="00134612">
      <w:pPr>
        <w:pStyle w:val="afb"/>
        <w:numPr>
          <w:ilvl w:val="0"/>
          <w:numId w:val="24"/>
        </w:numPr>
      </w:pPr>
      <w:hyperlink r:id="rId15" w:tgtFrame="_blank" w:history="1">
        <w:r w:rsidR="00F727E6">
          <w:rPr>
            <w:rStyle w:val="af0"/>
          </w:rPr>
          <w:t>Тестирование в Java. TestNG</w:t>
        </w:r>
      </w:hyperlink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ectPr w:rsidR="00311080" w:rsidSect="00282F49">
      <w:headerReference w:type="default" r:id="rId16"/>
      <w:footerReference w:type="default" r:id="rId17"/>
      <w:footerReference w:type="first" r:id="rId18"/>
      <w:pgSz w:w="16840" w:h="11907" w:orient="landscape" w:code="9"/>
      <w:pgMar w:top="1418" w:right="1134" w:bottom="851" w:left="1134" w:header="567" w:footer="567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talyshevvv" w:date="2016-07-07T11:00:00Z" w:initials="t">
    <w:p w14:paraId="5EA6650E" w14:textId="77777777" w:rsidR="0042388F" w:rsidRDefault="0042388F">
      <w:pPr>
        <w:pStyle w:val="af4"/>
      </w:pPr>
      <w:r>
        <w:rPr>
          <w:rStyle w:val="af3"/>
        </w:rPr>
        <w:annotationRef/>
      </w:r>
      <w:r>
        <w:t>Нужно наверное сделать удобное читабельное единонообразное форматирование примеров исходного кода.</w:t>
      </w:r>
    </w:p>
  </w:comment>
  <w:comment w:id="20" w:author="talyshevvv" w:date="2016-07-07T11:10:00Z" w:initials="t">
    <w:p w14:paraId="307FAC34" w14:textId="77777777" w:rsidR="0042388F" w:rsidRDefault="0042388F">
      <w:pPr>
        <w:pStyle w:val="af4"/>
      </w:pPr>
      <w:r>
        <w:rPr>
          <w:rStyle w:val="af3"/>
        </w:rPr>
        <w:annotationRef/>
      </w:r>
      <w:r>
        <w:t xml:space="preserve">отсутствует собственно пример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A6650E" w15:done="0"/>
  <w15:commentEx w15:paraId="307FAC3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9498B" w14:textId="77777777" w:rsidR="00EF0F96" w:rsidRDefault="00EF0F96" w:rsidP="00A5343C">
      <w:r>
        <w:separator/>
      </w:r>
    </w:p>
  </w:endnote>
  <w:endnote w:type="continuationSeparator" w:id="0">
    <w:p w14:paraId="3DFF421F" w14:textId="77777777" w:rsidR="00EF0F96" w:rsidRDefault="00EF0F96" w:rsidP="00A5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42388F" w:rsidRPr="00421BEA" w14:paraId="1002D88B" w14:textId="77777777">
      <w:trPr>
        <w:trHeight w:val="264"/>
      </w:trPr>
      <w:tc>
        <w:tcPr>
          <w:tcW w:w="4930" w:type="dxa"/>
        </w:tcPr>
        <w:p w14:paraId="0EBE9C05" w14:textId="77777777" w:rsidR="0042388F" w:rsidRPr="00421BEA" w:rsidRDefault="0042388F" w:rsidP="00A5343C">
          <w:pPr>
            <w:pStyle w:val="a8"/>
            <w:rPr>
              <w:lang w:val="en-US"/>
            </w:rPr>
          </w:pPr>
        </w:p>
      </w:tc>
      <w:tc>
        <w:tcPr>
          <w:tcW w:w="3545" w:type="dxa"/>
        </w:tcPr>
        <w:p w14:paraId="41741AA6" w14:textId="77777777" w:rsidR="0042388F" w:rsidRPr="00421BEA" w:rsidRDefault="0042388F" w:rsidP="00A5343C">
          <w:pPr>
            <w:pStyle w:val="a8"/>
          </w:pPr>
        </w:p>
      </w:tc>
      <w:tc>
        <w:tcPr>
          <w:tcW w:w="1098" w:type="dxa"/>
        </w:tcPr>
        <w:p w14:paraId="1E2F19F0" w14:textId="54698E59" w:rsidR="0042388F" w:rsidRPr="00421BEA" w:rsidRDefault="0042388F" w:rsidP="00A5343C">
          <w:pPr>
            <w:pStyle w:val="a8"/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="001F2090"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="001F2090"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285700">
            <w:rPr>
              <w:rStyle w:val="a9"/>
              <w:rFonts w:ascii="Arial" w:hAnsi="Arial" w:cs="Arial"/>
              <w:noProof/>
              <w:color w:val="606060"/>
            </w:rPr>
            <w:t>13</w:t>
          </w:r>
          <w:r w:rsidR="001F2090"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14:paraId="583A037E" w14:textId="77777777" w:rsidR="0042388F" w:rsidRPr="00470419" w:rsidRDefault="0042388F" w:rsidP="00A5343C">
    <w:pPr>
      <w:pStyle w:val="a8"/>
      <w:rPr>
        <w:lang w:val="en-US"/>
      </w:rPr>
    </w:pPr>
  </w:p>
  <w:p w14:paraId="44A4DF0D" w14:textId="77777777" w:rsidR="0042388F" w:rsidRDefault="0042388F" w:rsidP="00A534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77CFF" w14:textId="77777777" w:rsidR="0042388F" w:rsidRPr="000E1234" w:rsidRDefault="0042388F" w:rsidP="00A5343C">
    <w:pPr>
      <w:pStyle w:val="a8"/>
      <w:rPr>
        <w:lang w:val="en-US"/>
      </w:rPr>
    </w:pPr>
    <w:r>
      <w:t>Россия</w:t>
    </w:r>
    <w:r w:rsidRPr="000E1234">
      <w:rPr>
        <w:lang w:val="en-US"/>
      </w:rPr>
      <w:t xml:space="preserve">, </w:t>
    </w:r>
    <w:r>
      <w:t>2016</w:t>
    </w:r>
    <w:r w:rsidRPr="000E1234">
      <w:rPr>
        <w:lang w:val="en-US"/>
      </w:rPr>
      <w:t xml:space="preserve"> </w:t>
    </w:r>
    <w:r w:rsidRPr="00C70BDA">
      <w:t>г</w:t>
    </w:r>
    <w:r w:rsidRPr="000E1234"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EBB41" w14:textId="77777777" w:rsidR="00EF0F96" w:rsidRDefault="00EF0F96" w:rsidP="00A5343C">
      <w:r>
        <w:separator/>
      </w:r>
    </w:p>
  </w:footnote>
  <w:footnote w:type="continuationSeparator" w:id="0">
    <w:p w14:paraId="203DD652" w14:textId="77777777" w:rsidR="00EF0F96" w:rsidRDefault="00EF0F96" w:rsidP="00A5343C">
      <w:r>
        <w:continuationSeparator/>
      </w:r>
    </w:p>
  </w:footnote>
  <w:footnote w:id="1">
    <w:p w14:paraId="6AA39ED2" w14:textId="77777777" w:rsidR="0042388F" w:rsidRPr="00B81309" w:rsidRDefault="0042388F" w:rsidP="00B81309">
      <w:pPr>
        <w:ind w:left="284" w:firstLine="0"/>
      </w:pPr>
      <w:r>
        <w:rPr>
          <w:rStyle w:val="ad"/>
        </w:rPr>
        <w:footnoteRef/>
      </w:r>
      <w:r>
        <w:t xml:space="preserve"> </w:t>
      </w:r>
      <w:r w:rsidRPr="00B81309">
        <w:t>В данном примере</w:t>
      </w:r>
      <w:r>
        <w:t xml:space="preserve"> и</w:t>
      </w:r>
      <w:r w:rsidRPr="00B81309">
        <w:t xml:space="preserve">спользованы разные индексы переменной </w:t>
      </w:r>
      <w:r w:rsidRPr="002B1278">
        <w:rPr>
          <w:rFonts w:ascii="Courier New" w:hAnsi="Courier New" w:cs="Courier New"/>
          <w:lang w:val="en-US"/>
        </w:rPr>
        <w:t>newVar</w:t>
      </w:r>
      <w:r>
        <w:t xml:space="preserve"> исключительно</w:t>
      </w:r>
      <w:r w:rsidRPr="00B81309">
        <w:t xml:space="preserve"> для демонстрации непересекающихся пространств имен одной и той же переменной. Разумеется, все упоминания имени переменной могут</w:t>
      </w:r>
      <w:r>
        <w:t xml:space="preserve"> (</w:t>
      </w:r>
      <w:r w:rsidRPr="00B81309">
        <w:rPr>
          <w:i/>
        </w:rPr>
        <w:t>и должны</w:t>
      </w:r>
      <w:r>
        <w:t>)</w:t>
      </w:r>
      <w:r w:rsidRPr="00B81309">
        <w:t xml:space="preserve"> быть одинаковы, без индексов вообще.</w:t>
      </w:r>
    </w:p>
    <w:p w14:paraId="2210C338" w14:textId="77777777" w:rsidR="0042388F" w:rsidRDefault="0042388F">
      <w:pPr>
        <w:pStyle w:val="a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42388F" w:rsidRPr="0043759F" w14:paraId="1F80B983" w14:textId="77777777">
      <w:trPr>
        <w:trHeight w:val="180"/>
      </w:trPr>
      <w:tc>
        <w:tcPr>
          <w:tcW w:w="7621" w:type="dxa"/>
          <w:vAlign w:val="bottom"/>
        </w:tcPr>
        <w:p w14:paraId="38F17393" w14:textId="77777777" w:rsidR="0042388F" w:rsidRPr="00EE7B36" w:rsidRDefault="0042388F" w:rsidP="00A5343C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14:paraId="21EBAB04" w14:textId="77777777" w:rsidR="0042388F" w:rsidRPr="0043759F" w:rsidRDefault="0042388F" w:rsidP="00A5343C">
          <w:pPr>
            <w:pStyle w:val="a7"/>
          </w:pPr>
          <w:r w:rsidRPr="0043759F">
            <w:t>Дата</w:t>
          </w:r>
          <w:r w:rsidRPr="0043759F">
            <w:rPr>
              <w:lang w:val="en-US"/>
            </w:rPr>
            <w:t>:</w:t>
          </w:r>
        </w:p>
      </w:tc>
      <w:tc>
        <w:tcPr>
          <w:tcW w:w="1217" w:type="dxa"/>
          <w:vAlign w:val="bottom"/>
        </w:tcPr>
        <w:p w14:paraId="690C7F68" w14:textId="77777777" w:rsidR="0042388F" w:rsidRPr="0043759F" w:rsidRDefault="00EF0F96" w:rsidP="00A5343C">
          <w:pPr>
            <w:pStyle w:val="a7"/>
          </w:pPr>
          <w:r>
            <w:fldChar w:fldCharType="begin"/>
          </w:r>
          <w:r>
            <w:instrText xml:space="preserve"> SAVEDATE  \@ "dd.MM.yyyy" </w:instrText>
          </w:r>
          <w:r>
            <w:fldChar w:fldCharType="separate"/>
          </w:r>
          <w:ins w:id="388" w:author="Volkov Dmitriy Aleksandrovich" w:date="2020-03-02T11:01:00Z">
            <w:r w:rsidR="00285700">
              <w:rPr>
                <w:noProof/>
              </w:rPr>
              <w:t>09.11.2016</w:t>
            </w:r>
          </w:ins>
          <w:ins w:id="389" w:author="ZaharovR" w:date="2016-11-09T14:27:00Z">
            <w:del w:id="390" w:author="Volkov Dmitriy Aleksandrovich" w:date="2020-03-02T11:01:00Z">
              <w:r w:rsidR="00502E3C" w:rsidDel="00285700">
                <w:rPr>
                  <w:noProof/>
                </w:rPr>
                <w:delText>08.11.2016</w:delText>
              </w:r>
            </w:del>
          </w:ins>
          <w:del w:id="391" w:author="Volkov Dmitriy Aleksandrovich" w:date="2020-03-02T11:01:00Z">
            <w:r w:rsidR="0042388F" w:rsidDel="00285700">
              <w:rPr>
                <w:noProof/>
              </w:rPr>
              <w:delText>07.07.2016</w:delText>
            </w:r>
          </w:del>
          <w:r>
            <w:rPr>
              <w:noProof/>
            </w:rPr>
            <w:fldChar w:fldCharType="end"/>
          </w:r>
        </w:p>
      </w:tc>
    </w:tr>
  </w:tbl>
  <w:p w14:paraId="28598C51" w14:textId="77777777" w:rsidR="0042388F" w:rsidRPr="004262DB" w:rsidRDefault="0042388F" w:rsidP="00A5343C">
    <w:pPr>
      <w:pStyle w:val="a7"/>
      <w:rPr>
        <w:lang w:val="en-US"/>
      </w:rPr>
    </w:pPr>
  </w:p>
  <w:p w14:paraId="0E68BBF9" w14:textId="77777777" w:rsidR="0042388F" w:rsidRDefault="0042388F" w:rsidP="00A534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ED4A840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4A79F8"/>
    <w:multiLevelType w:val="multilevel"/>
    <w:tmpl w:val="D282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D4170"/>
    <w:multiLevelType w:val="multilevel"/>
    <w:tmpl w:val="3AF4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A0398"/>
    <w:multiLevelType w:val="hybridMultilevel"/>
    <w:tmpl w:val="2E5E2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00600"/>
    <w:multiLevelType w:val="hybridMultilevel"/>
    <w:tmpl w:val="DB560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F426E"/>
    <w:multiLevelType w:val="multilevel"/>
    <w:tmpl w:val="7B2A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24322"/>
    <w:multiLevelType w:val="multilevel"/>
    <w:tmpl w:val="814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17A21"/>
    <w:multiLevelType w:val="hybridMultilevel"/>
    <w:tmpl w:val="4E8A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42068"/>
    <w:multiLevelType w:val="multilevel"/>
    <w:tmpl w:val="C27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B3D6B"/>
    <w:multiLevelType w:val="hybridMultilevel"/>
    <w:tmpl w:val="6F605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B2BA8"/>
    <w:multiLevelType w:val="multilevel"/>
    <w:tmpl w:val="1952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21E95"/>
    <w:multiLevelType w:val="hybridMultilevel"/>
    <w:tmpl w:val="01AECD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1"/>
  </w:num>
  <w:num w:numId="8">
    <w:abstractNumId w:val="17"/>
  </w:num>
  <w:num w:numId="9">
    <w:abstractNumId w:val="19"/>
  </w:num>
  <w:num w:numId="10">
    <w:abstractNumId w:val="5"/>
  </w:num>
  <w:num w:numId="11">
    <w:abstractNumId w:val="16"/>
  </w:num>
  <w:num w:numId="12">
    <w:abstractNumId w:val="18"/>
  </w:num>
  <w:num w:numId="13">
    <w:abstractNumId w:val="23"/>
  </w:num>
  <w:num w:numId="14">
    <w:abstractNumId w:val="13"/>
  </w:num>
  <w:num w:numId="15">
    <w:abstractNumId w:val="12"/>
  </w:num>
  <w:num w:numId="16">
    <w:abstractNumId w:val="20"/>
  </w:num>
  <w:num w:numId="17">
    <w:abstractNumId w:val="10"/>
  </w:num>
  <w:num w:numId="18">
    <w:abstractNumId w:val="7"/>
  </w:num>
  <w:num w:numId="19">
    <w:abstractNumId w:val="14"/>
  </w:num>
  <w:num w:numId="20">
    <w:abstractNumId w:val="6"/>
  </w:num>
  <w:num w:numId="21">
    <w:abstractNumId w:val="15"/>
  </w:num>
  <w:num w:numId="22">
    <w:abstractNumId w:val="8"/>
  </w:num>
  <w:num w:numId="23">
    <w:abstractNumId w:val="11"/>
  </w:num>
  <w:num w:numId="24">
    <w:abstractNumId w:val="9"/>
  </w:num>
  <w:num w:numId="25">
    <w:abstractNumId w:val="1"/>
  </w:num>
  <w:num w:numId="26">
    <w:abstractNumId w:val="3"/>
  </w:num>
  <w:num w:numId="27">
    <w:abstractNumId w:val="0"/>
  </w:num>
  <w:num w:numId="28">
    <w:abstractNumId w:val="0"/>
  </w:num>
  <w:num w:numId="29">
    <w:abstractNumId w:val="2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olkov Dmitriy Aleksandrovich">
    <w15:presenceInfo w15:providerId="AD" w15:userId="S-1-5-21-862999986-3592315352-2151049928-1849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4FF8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576A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397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D4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41B2"/>
    <w:rsid w:val="000F5198"/>
    <w:rsid w:val="000F538C"/>
    <w:rsid w:val="000F5571"/>
    <w:rsid w:val="000F5CDD"/>
    <w:rsid w:val="000F63C3"/>
    <w:rsid w:val="000F63F7"/>
    <w:rsid w:val="000F67B3"/>
    <w:rsid w:val="000F7CEF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52"/>
    <w:rsid w:val="00126585"/>
    <w:rsid w:val="001268CC"/>
    <w:rsid w:val="00126B3B"/>
    <w:rsid w:val="001273ED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4612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587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0953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CE7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D23"/>
    <w:rsid w:val="001C413B"/>
    <w:rsid w:val="001C47FF"/>
    <w:rsid w:val="001C4C21"/>
    <w:rsid w:val="001C525F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1C8"/>
    <w:rsid w:val="001D5AF6"/>
    <w:rsid w:val="001D6719"/>
    <w:rsid w:val="001D68AB"/>
    <w:rsid w:val="001D6C79"/>
    <w:rsid w:val="001D7207"/>
    <w:rsid w:val="001D7372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52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090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61F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6A1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7BD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A3E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2F49"/>
    <w:rsid w:val="00283363"/>
    <w:rsid w:val="00283368"/>
    <w:rsid w:val="00283CD1"/>
    <w:rsid w:val="00284463"/>
    <w:rsid w:val="002844B6"/>
    <w:rsid w:val="00284DD0"/>
    <w:rsid w:val="0028544D"/>
    <w:rsid w:val="00285700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1278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69EA"/>
    <w:rsid w:val="002D730A"/>
    <w:rsid w:val="002E045B"/>
    <w:rsid w:val="002E0D7E"/>
    <w:rsid w:val="002E1AA1"/>
    <w:rsid w:val="002E2FCD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692"/>
    <w:rsid w:val="002F3CAC"/>
    <w:rsid w:val="002F4975"/>
    <w:rsid w:val="002F4C70"/>
    <w:rsid w:val="002F6B64"/>
    <w:rsid w:val="002F75FD"/>
    <w:rsid w:val="003000B2"/>
    <w:rsid w:val="00300305"/>
    <w:rsid w:val="0030056A"/>
    <w:rsid w:val="00300A71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080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6827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4951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710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0B7"/>
    <w:rsid w:val="00383A58"/>
    <w:rsid w:val="00383C0F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120"/>
    <w:rsid w:val="003A23A2"/>
    <w:rsid w:val="003A23C6"/>
    <w:rsid w:val="003A2896"/>
    <w:rsid w:val="003A2C66"/>
    <w:rsid w:val="003A3249"/>
    <w:rsid w:val="003A32FA"/>
    <w:rsid w:val="003A3364"/>
    <w:rsid w:val="003A4321"/>
    <w:rsid w:val="003A4708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88F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65A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88F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29B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0C23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5CC7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9CB"/>
    <w:rsid w:val="004B7F62"/>
    <w:rsid w:val="004C1007"/>
    <w:rsid w:val="004C171A"/>
    <w:rsid w:val="004C1FD6"/>
    <w:rsid w:val="004C20E9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4A3"/>
    <w:rsid w:val="004E4DD2"/>
    <w:rsid w:val="004E623A"/>
    <w:rsid w:val="004E6A97"/>
    <w:rsid w:val="004E6CEC"/>
    <w:rsid w:val="004E6FC0"/>
    <w:rsid w:val="004F0041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2E3C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64A"/>
    <w:rsid w:val="005228D8"/>
    <w:rsid w:val="005248AE"/>
    <w:rsid w:val="00524AF8"/>
    <w:rsid w:val="0052520D"/>
    <w:rsid w:val="00525BA2"/>
    <w:rsid w:val="0052688F"/>
    <w:rsid w:val="005276DB"/>
    <w:rsid w:val="005277ED"/>
    <w:rsid w:val="005278DA"/>
    <w:rsid w:val="00527C71"/>
    <w:rsid w:val="00531070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018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45F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46B"/>
    <w:rsid w:val="00577A0E"/>
    <w:rsid w:val="005804C3"/>
    <w:rsid w:val="00580596"/>
    <w:rsid w:val="005807BF"/>
    <w:rsid w:val="00580A0A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87ED3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0F9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1900"/>
    <w:rsid w:val="005E22C0"/>
    <w:rsid w:val="005E25D5"/>
    <w:rsid w:val="005E2C2E"/>
    <w:rsid w:val="005E359E"/>
    <w:rsid w:val="005E3926"/>
    <w:rsid w:val="005E3B6B"/>
    <w:rsid w:val="005E4147"/>
    <w:rsid w:val="005E4643"/>
    <w:rsid w:val="005E4D8C"/>
    <w:rsid w:val="005E5C07"/>
    <w:rsid w:val="005E64C8"/>
    <w:rsid w:val="005E6F8E"/>
    <w:rsid w:val="005F07DD"/>
    <w:rsid w:val="005F08B7"/>
    <w:rsid w:val="005F10EB"/>
    <w:rsid w:val="005F139E"/>
    <w:rsid w:val="005F1C8D"/>
    <w:rsid w:val="005F1CEB"/>
    <w:rsid w:val="005F2BBD"/>
    <w:rsid w:val="005F39FE"/>
    <w:rsid w:val="005F403B"/>
    <w:rsid w:val="005F4FF8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A25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22"/>
    <w:rsid w:val="006174C6"/>
    <w:rsid w:val="00617EE1"/>
    <w:rsid w:val="006204FB"/>
    <w:rsid w:val="00620ABA"/>
    <w:rsid w:val="00621634"/>
    <w:rsid w:val="006219EF"/>
    <w:rsid w:val="00621A64"/>
    <w:rsid w:val="00621A69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1554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90A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2F73"/>
    <w:rsid w:val="006B34D3"/>
    <w:rsid w:val="006B3685"/>
    <w:rsid w:val="006B41C9"/>
    <w:rsid w:val="006B483D"/>
    <w:rsid w:val="006B5AFC"/>
    <w:rsid w:val="006B5FD3"/>
    <w:rsid w:val="006B6C89"/>
    <w:rsid w:val="006B701C"/>
    <w:rsid w:val="006B72ED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2F2"/>
    <w:rsid w:val="006D0551"/>
    <w:rsid w:val="006D1252"/>
    <w:rsid w:val="006D1686"/>
    <w:rsid w:val="006D1E8E"/>
    <w:rsid w:val="006D1F6D"/>
    <w:rsid w:val="006D21FD"/>
    <w:rsid w:val="006D249E"/>
    <w:rsid w:val="006D333B"/>
    <w:rsid w:val="006D3735"/>
    <w:rsid w:val="006D3989"/>
    <w:rsid w:val="006D3E5F"/>
    <w:rsid w:val="006D42A5"/>
    <w:rsid w:val="006D4E0B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603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0D3B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BC6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2FDE"/>
    <w:rsid w:val="00753388"/>
    <w:rsid w:val="007534EB"/>
    <w:rsid w:val="007535C4"/>
    <w:rsid w:val="007558D8"/>
    <w:rsid w:val="00755A08"/>
    <w:rsid w:val="00755B5B"/>
    <w:rsid w:val="0075633C"/>
    <w:rsid w:val="0075643B"/>
    <w:rsid w:val="00756929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1A7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142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3F27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C0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03A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4BF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2D9F"/>
    <w:rsid w:val="007E3A53"/>
    <w:rsid w:val="007E3D63"/>
    <w:rsid w:val="007E4756"/>
    <w:rsid w:val="007E478B"/>
    <w:rsid w:val="007E5FA5"/>
    <w:rsid w:val="007E63DB"/>
    <w:rsid w:val="007E64A9"/>
    <w:rsid w:val="007E76C0"/>
    <w:rsid w:val="007E77F7"/>
    <w:rsid w:val="007E7D25"/>
    <w:rsid w:val="007F04C4"/>
    <w:rsid w:val="007F1769"/>
    <w:rsid w:val="007F3004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0F3"/>
    <w:rsid w:val="008452AC"/>
    <w:rsid w:val="008462E6"/>
    <w:rsid w:val="00846794"/>
    <w:rsid w:val="00847B69"/>
    <w:rsid w:val="00850720"/>
    <w:rsid w:val="008509BB"/>
    <w:rsid w:val="008515E1"/>
    <w:rsid w:val="00851AFB"/>
    <w:rsid w:val="00851EFD"/>
    <w:rsid w:val="00852AFD"/>
    <w:rsid w:val="00853325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DBD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3EB"/>
    <w:rsid w:val="0088041F"/>
    <w:rsid w:val="00880B58"/>
    <w:rsid w:val="00881C74"/>
    <w:rsid w:val="008822C5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FA7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0F0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5768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2F3B"/>
    <w:rsid w:val="009230C4"/>
    <w:rsid w:val="00923962"/>
    <w:rsid w:val="009242D9"/>
    <w:rsid w:val="0092451E"/>
    <w:rsid w:val="00924605"/>
    <w:rsid w:val="00924828"/>
    <w:rsid w:val="00924875"/>
    <w:rsid w:val="00924C31"/>
    <w:rsid w:val="00924E2B"/>
    <w:rsid w:val="00925431"/>
    <w:rsid w:val="00925740"/>
    <w:rsid w:val="00925DD5"/>
    <w:rsid w:val="00925E47"/>
    <w:rsid w:val="009264D2"/>
    <w:rsid w:val="0092745E"/>
    <w:rsid w:val="009311E7"/>
    <w:rsid w:val="0093178E"/>
    <w:rsid w:val="00931817"/>
    <w:rsid w:val="00932BA3"/>
    <w:rsid w:val="00932FC5"/>
    <w:rsid w:val="00933CD5"/>
    <w:rsid w:val="00934B58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1E1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57688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42D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5242"/>
    <w:rsid w:val="009E6045"/>
    <w:rsid w:val="009E6750"/>
    <w:rsid w:val="009F0927"/>
    <w:rsid w:val="009F11C7"/>
    <w:rsid w:val="009F1FBB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399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377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3C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5D7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48D7"/>
    <w:rsid w:val="00AC6EC3"/>
    <w:rsid w:val="00AC6FC5"/>
    <w:rsid w:val="00AC7B14"/>
    <w:rsid w:val="00AC7E12"/>
    <w:rsid w:val="00AD0584"/>
    <w:rsid w:val="00AD0815"/>
    <w:rsid w:val="00AD0881"/>
    <w:rsid w:val="00AD21EC"/>
    <w:rsid w:val="00AD2D14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8FD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B6D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4D9E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1270"/>
    <w:rsid w:val="00B21AAD"/>
    <w:rsid w:val="00B21C43"/>
    <w:rsid w:val="00B2235C"/>
    <w:rsid w:val="00B227D8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1309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0C89"/>
    <w:rsid w:val="00B91034"/>
    <w:rsid w:val="00B91F71"/>
    <w:rsid w:val="00B920F5"/>
    <w:rsid w:val="00B92B52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52D2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B71D9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5C3"/>
    <w:rsid w:val="00BE1D30"/>
    <w:rsid w:val="00BE287C"/>
    <w:rsid w:val="00BE3213"/>
    <w:rsid w:val="00BE37B5"/>
    <w:rsid w:val="00BE437C"/>
    <w:rsid w:val="00BE498B"/>
    <w:rsid w:val="00BE4D78"/>
    <w:rsid w:val="00BE509B"/>
    <w:rsid w:val="00BE5D6F"/>
    <w:rsid w:val="00BE6049"/>
    <w:rsid w:val="00BE68FE"/>
    <w:rsid w:val="00BE6DED"/>
    <w:rsid w:val="00BE6EBF"/>
    <w:rsid w:val="00BE74AB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0698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B6D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19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05C"/>
    <w:rsid w:val="00C82205"/>
    <w:rsid w:val="00C82265"/>
    <w:rsid w:val="00C8316A"/>
    <w:rsid w:val="00C83311"/>
    <w:rsid w:val="00C842A5"/>
    <w:rsid w:val="00C84D9A"/>
    <w:rsid w:val="00C8527C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744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076A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0720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CF7917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07FD4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DFC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4F85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4CF"/>
    <w:rsid w:val="00D45AAF"/>
    <w:rsid w:val="00D45DBE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4F4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DEE"/>
    <w:rsid w:val="00D97F09"/>
    <w:rsid w:val="00DA00E3"/>
    <w:rsid w:val="00DA0C4E"/>
    <w:rsid w:val="00DA0E88"/>
    <w:rsid w:val="00DA11ED"/>
    <w:rsid w:val="00DA1AAA"/>
    <w:rsid w:val="00DA217C"/>
    <w:rsid w:val="00DA3070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47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1A08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68C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971"/>
    <w:rsid w:val="00E56BBA"/>
    <w:rsid w:val="00E57347"/>
    <w:rsid w:val="00E574F5"/>
    <w:rsid w:val="00E603EB"/>
    <w:rsid w:val="00E60595"/>
    <w:rsid w:val="00E60A32"/>
    <w:rsid w:val="00E610FF"/>
    <w:rsid w:val="00E61538"/>
    <w:rsid w:val="00E619DA"/>
    <w:rsid w:val="00E6209E"/>
    <w:rsid w:val="00E62CA1"/>
    <w:rsid w:val="00E6315F"/>
    <w:rsid w:val="00E6328C"/>
    <w:rsid w:val="00E639D6"/>
    <w:rsid w:val="00E6444E"/>
    <w:rsid w:val="00E655E2"/>
    <w:rsid w:val="00E66736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4012"/>
    <w:rsid w:val="00E75091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6D1E"/>
    <w:rsid w:val="00EE7124"/>
    <w:rsid w:val="00EE752B"/>
    <w:rsid w:val="00EE7B36"/>
    <w:rsid w:val="00EF0F9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046"/>
    <w:rsid w:val="00F020F8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63D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27E6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6D0E"/>
    <w:rsid w:val="00F9747C"/>
    <w:rsid w:val="00F97D65"/>
    <w:rsid w:val="00FA00C6"/>
    <w:rsid w:val="00FA0247"/>
    <w:rsid w:val="00FA08B5"/>
    <w:rsid w:val="00FA109B"/>
    <w:rsid w:val="00FA133F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0E4"/>
    <w:rsid w:val="00FB06BB"/>
    <w:rsid w:val="00FB0DE5"/>
    <w:rsid w:val="00FB0E72"/>
    <w:rsid w:val="00FB0F08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B3A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5D90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2AD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ABFA54"/>
  <w15:docId w15:val="{2E71D19C-3142-4A83-BBB0-B26C550B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5343C"/>
    <w:pPr>
      <w:widowControl w:val="0"/>
      <w:spacing w:line="200" w:lineRule="atLeast"/>
      <w:ind w:firstLine="284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ind w:firstLine="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8509BB"/>
    <w:pPr>
      <w:numPr>
        <w:ilvl w:val="1"/>
      </w:numPr>
      <w:spacing w:before="360" w:after="240"/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link w:val="50"/>
    <w:qFormat/>
    <w:rsid w:val="00A87B78"/>
    <w:pPr>
      <w:numPr>
        <w:ilvl w:val="4"/>
        <w:numId w:val="1"/>
      </w:numPr>
      <w:spacing w:before="240" w:after="60"/>
      <w:ind w:firstLine="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ind w:firstLine="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ind w:firstLine="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ind w:firstLine="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ind w:firstLine="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1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2">
    <w:name w:val="Стиль5"/>
    <w:basedOn w:val="41"/>
    <w:rsid w:val="00A43C11"/>
  </w:style>
  <w:style w:type="paragraph" w:customStyle="1" w:styleId="61">
    <w:name w:val="Стиль6"/>
    <w:basedOn w:val="52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8509BB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customStyle="1" w:styleId="50">
    <w:name w:val="Заголовок 5 Знак"/>
    <w:basedOn w:val="a1"/>
    <w:link w:val="5"/>
    <w:rsid w:val="00D34F8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habrahabr.ru/post/152653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seleniumhq.org/download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workspace\git\JEP\Module\JepRiaShowcase\App\test-output\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abrahabr.ru/post/121234/0" TargetMode="External"/><Relationship Id="rId10" Type="http://schemas.openxmlformats.org/officeDocument/2006/relationships/hyperlink" Target="http://testng.org/doc/inde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selenium2.ru/docs/webdriver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A882C-EFB8-455F-ABAE-8C4E2A440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15622</TotalTime>
  <Pages>17</Pages>
  <Words>4064</Words>
  <Characters>23169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27179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cp:lastModifiedBy>Volkov Dmitriy Aleksandrovich</cp:lastModifiedBy>
  <cp:revision>378</cp:revision>
  <cp:lastPrinted>2008-04-17T14:28:00Z</cp:lastPrinted>
  <dcterms:created xsi:type="dcterms:W3CDTF">2016-03-30T16:46:00Z</dcterms:created>
  <dcterms:modified xsi:type="dcterms:W3CDTF">2020-03-02T08:02:00Z</dcterms:modified>
</cp:coreProperties>
</file>